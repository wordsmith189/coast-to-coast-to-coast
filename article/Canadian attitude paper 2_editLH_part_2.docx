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03034" w14:textId="77777777" w:rsidR="00C00E64" w:rsidRPr="00785124" w:rsidRDefault="00C00E64" w:rsidP="00003F5B">
      <w:pPr>
        <w:rPr>
          <w:b/>
          <w:bCs/>
        </w:rPr>
      </w:pPr>
      <w:r w:rsidRPr="00785124">
        <w:rPr>
          <w:b/>
          <w:bCs/>
        </w:rPr>
        <w:t xml:space="preserve"> </w:t>
      </w:r>
      <w:r w:rsidR="001C08AE">
        <w:rPr>
          <w:b/>
          <w:bCs/>
        </w:rPr>
        <w:t>“</w:t>
      </w:r>
      <w:r w:rsidR="0033034E">
        <w:rPr>
          <w:b/>
          <w:bCs/>
        </w:rPr>
        <w:t>Ethnic Orien</w:t>
      </w:r>
      <w:r w:rsidR="00E625FE">
        <w:rPr>
          <w:b/>
          <w:bCs/>
        </w:rPr>
        <w:t>t</w:t>
      </w:r>
      <w:r w:rsidR="0033034E">
        <w:rPr>
          <w:b/>
          <w:bCs/>
        </w:rPr>
        <w:t>ation Index</w:t>
      </w:r>
      <w:r w:rsidR="001C08AE">
        <w:rPr>
          <w:b/>
          <w:bCs/>
        </w:rPr>
        <w:t>” and</w:t>
      </w:r>
      <w:r w:rsidR="001C08AE" w:rsidRPr="001C08AE">
        <w:rPr>
          <w:b/>
          <w:bCs/>
        </w:rPr>
        <w:t xml:space="preserve"> </w:t>
      </w:r>
      <w:r w:rsidR="001C08AE" w:rsidRPr="00785124">
        <w:rPr>
          <w:b/>
          <w:bCs/>
        </w:rPr>
        <w:t>“</w:t>
      </w:r>
      <w:r w:rsidR="001C08AE">
        <w:rPr>
          <w:b/>
          <w:bCs/>
        </w:rPr>
        <w:t xml:space="preserve">English Use Index” </w:t>
      </w:r>
    </w:p>
    <w:p w14:paraId="0A16394C" w14:textId="74663394" w:rsidR="00C00E64" w:rsidRDefault="005A16B2" w:rsidP="00003F5B">
      <w:r>
        <w:t>Given that speakers’ status as multilingual speakers has effects on the recognition of StCanE, the effect of a speaker’s ethnic group an</w:t>
      </w:r>
      <w:r w:rsidR="00D308F0">
        <w:t>d</w:t>
      </w:r>
      <w:r>
        <w:t xml:space="preserve"> one’s orientation </w:t>
      </w:r>
      <w:r w:rsidR="00D308F0">
        <w:t xml:space="preserve">towards that group </w:t>
      </w:r>
      <w:r>
        <w:t xml:space="preserve">– or lack thereof – seemed like a reasonable choice for further exploration. </w:t>
      </w:r>
      <w:r w:rsidR="00D308F0">
        <w:t>E</w:t>
      </w:r>
      <w:r>
        <w:t>thnic heritage group membership has been a recent focus in work on CanE</w:t>
      </w:r>
      <w:ins w:id="0" w:author="Hinrichs, Lars" w:date="2025-05-14T08:08:00Z" w16du:dateUtc="2025-05-14T13:08:00Z">
        <w:r w:rsidR="005314DA">
          <w:t xml:space="preserve"> (introduced by Hoffman &amp; Walker 2010 and </w:t>
        </w:r>
        <w:r w:rsidR="00DE037B">
          <w:t xml:space="preserve">subsequently elaborated by </w:t>
        </w:r>
      </w:ins>
      <w:ins w:id="1" w:author="Hinrichs, Lars" w:date="2025-05-14T08:09:00Z" w16du:dateUtc="2025-05-14T13:09:00Z">
        <w:r w:rsidR="00DE037B">
          <w:t xml:space="preserve">e.g. </w:t>
        </w:r>
      </w:ins>
      <w:ins w:id="2" w:author="Hinrichs, Lars" w:date="2025-05-14T08:08:00Z" w16du:dateUtc="2025-05-14T13:08:00Z">
        <w:r w:rsidR="00DE037B">
          <w:t>Nagy, Hoffman &amp; Walker 2020 and Nagy 2024)</w:t>
        </w:r>
      </w:ins>
      <w:ins w:id="3" w:author="Hinrichs, Lars" w:date="2025-05-14T08:09:00Z" w16du:dateUtc="2025-05-14T13:09:00Z">
        <w:r w:rsidR="00DE037B">
          <w:t>.</w:t>
        </w:r>
      </w:ins>
      <w:r>
        <w:t xml:space="preserve"> </w:t>
      </w:r>
      <w:del w:id="4" w:author="Hinrichs, Lars" w:date="2025-05-14T08:09:00Z" w16du:dateUtc="2025-05-14T13:09:00Z">
        <w:r w:rsidDel="00DE037B">
          <w:delText xml:space="preserve">(e.g. Nagy 2024, Nagy, Hoffman &amp; Walker 2020), </w:delText>
        </w:r>
      </w:del>
      <w:del w:id="5" w:author="Hinrichs, Lars" w:date="2025-05-14T08:07:00Z" w16du:dateUtc="2025-05-14T13:07:00Z">
        <w:r w:rsidDel="00F25D15">
          <w:delText>going back to at least</w:delText>
        </w:r>
      </w:del>
      <w:del w:id="6" w:author="Hinrichs, Lars" w:date="2025-05-14T08:09:00Z" w16du:dateUtc="2025-05-14T13:09:00Z">
        <w:r w:rsidDel="00DE037B">
          <w:delText xml:space="preserve"> Hoffman &amp; Walker (2010), whose </w:delText>
        </w:r>
      </w:del>
      <w:ins w:id="7" w:author="Hinrichs, Lars" w:date="2025-05-14T08:09:00Z" w16du:dateUtc="2025-05-14T13:09:00Z">
        <w:r w:rsidR="00DE037B">
          <w:t xml:space="preserve"> The </w:t>
        </w:r>
      </w:ins>
      <w:r>
        <w:t>concept of an EOI – Ethnic Orientation Index – was adapted for written questionnaire surveys such as ours and scaled down from 32 to just five questions:</w:t>
      </w:r>
    </w:p>
    <w:p w14:paraId="11A0DC7F" w14:textId="77777777" w:rsidR="005A16B2" w:rsidRDefault="005A16B2" w:rsidP="00003F5B"/>
    <w:p w14:paraId="6337BD57" w14:textId="77777777" w:rsidR="001C5A0E" w:rsidRDefault="001C5A0E" w:rsidP="00003F5B">
      <w:r w:rsidRPr="001C5A0E">
        <w:rPr>
          <w:noProof/>
        </w:rPr>
        <w:drawing>
          <wp:inline distT="0" distB="0" distL="0" distR="0" wp14:anchorId="484A8C58" wp14:editId="70D17386">
            <wp:extent cx="4437743" cy="1822035"/>
            <wp:effectExtent l="12700" t="12700" r="7620" b="6985"/>
            <wp:docPr id="881724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24360" name=""/>
                    <pic:cNvPicPr/>
                  </pic:nvPicPr>
                  <pic:blipFill>
                    <a:blip r:embed="rId7"/>
                    <a:stretch>
                      <a:fillRect/>
                    </a:stretch>
                  </pic:blipFill>
                  <pic:spPr>
                    <a:xfrm>
                      <a:off x="0" y="0"/>
                      <a:ext cx="4497824" cy="1846703"/>
                    </a:xfrm>
                    <a:prstGeom prst="rect">
                      <a:avLst/>
                    </a:prstGeom>
                    <a:ln w="3175">
                      <a:solidFill>
                        <a:schemeClr val="tx1"/>
                      </a:solidFill>
                    </a:ln>
                  </pic:spPr>
                </pic:pic>
              </a:graphicData>
            </a:graphic>
          </wp:inline>
        </w:drawing>
      </w:r>
    </w:p>
    <w:p w14:paraId="6C679E33" w14:textId="77777777" w:rsidR="005A16B2" w:rsidRPr="001C5A0E" w:rsidRDefault="001C5A0E" w:rsidP="00003F5B">
      <w:pPr>
        <w:rPr>
          <w:lang w:val="fr-FR"/>
        </w:rPr>
      </w:pPr>
      <w:r w:rsidRPr="001C5A0E">
        <w:rPr>
          <w:lang w:val="fr-FR"/>
        </w:rPr>
        <w:t xml:space="preserve">Figure </w:t>
      </w:r>
      <w:proofErr w:type="gramStart"/>
      <w:r w:rsidRPr="001C5A0E">
        <w:rPr>
          <w:lang w:val="fr-FR"/>
        </w:rPr>
        <w:t>11:</w:t>
      </w:r>
      <w:proofErr w:type="gramEnd"/>
      <w:r w:rsidRPr="001C5A0E">
        <w:rPr>
          <w:lang w:val="fr-FR"/>
        </w:rPr>
        <w:t xml:space="preserve"> EOI questions in 2023 </w:t>
      </w:r>
      <w:proofErr w:type="spellStart"/>
      <w:r w:rsidRPr="001C5A0E">
        <w:rPr>
          <w:lang w:val="fr-FR"/>
        </w:rPr>
        <w:t>written</w:t>
      </w:r>
      <w:proofErr w:type="spellEnd"/>
      <w:r w:rsidRPr="001C5A0E">
        <w:rPr>
          <w:lang w:val="fr-FR"/>
        </w:rPr>
        <w:t xml:space="preserve"> questionnaire</w:t>
      </w:r>
    </w:p>
    <w:p w14:paraId="5E2D046F" w14:textId="77777777" w:rsidR="001C5A0E" w:rsidRPr="001C5A0E" w:rsidRDefault="001C5A0E" w:rsidP="00003F5B">
      <w:pPr>
        <w:rPr>
          <w:lang w:val="fr-FR"/>
        </w:rPr>
      </w:pPr>
    </w:p>
    <w:p w14:paraId="0010048C" w14:textId="217D78D8" w:rsidR="001C5A0E" w:rsidRDefault="001C5A0E" w:rsidP="00003F5B">
      <w:r>
        <w:t>Yielding scores from 0 (not at all, not applicable) to 3 (very much)</w:t>
      </w:r>
      <w:r w:rsidR="00D308F0">
        <w:t xml:space="preserve"> for each </w:t>
      </w:r>
      <w:del w:id="8" w:author="Hinrichs, Lars" w:date="2025-05-14T08:09:00Z" w16du:dateUtc="2025-05-14T13:09:00Z">
        <w:r w:rsidR="00D308F0" w:rsidDel="002D77BB">
          <w:delText xml:space="preserve">single </w:delText>
        </w:r>
      </w:del>
      <w:r w:rsidR="00D308F0">
        <w:t>attribute</w:t>
      </w:r>
      <w:r>
        <w:t xml:space="preserve">, the scores range from 0 to 15. </w:t>
      </w:r>
      <w:r w:rsidR="00E630F3">
        <w:t xml:space="preserve">In the data set, </w:t>
      </w:r>
      <w:r w:rsidR="00BD7CF8">
        <w:t>896 respondents reported an EOI (of the 2326 who spent their formative years in Canada, see Table 1). Of these 896 emic self-declaration</w:t>
      </w:r>
      <w:r w:rsidR="00D308F0">
        <w:t>s</w:t>
      </w:r>
      <w:r w:rsidR="00BD7CF8">
        <w:t>, we accepted an etic EOI for 820. The remaining 76 self-reported distinct cultural group memberships of “</w:t>
      </w:r>
      <w:r w:rsidR="003034F2" w:rsidRPr="003034F2">
        <w:t>White Canadian Settler</w:t>
      </w:r>
      <w:r w:rsidR="00BD7CF8">
        <w:t>”</w:t>
      </w:r>
      <w:r w:rsidR="003034F2">
        <w:t>, or “</w:t>
      </w:r>
      <w:r w:rsidR="003034F2" w:rsidRPr="003034F2">
        <w:t>English/ Scottish Canadian</w:t>
      </w:r>
      <w:r w:rsidR="003034F2">
        <w:t>”</w:t>
      </w:r>
      <w:r w:rsidR="00D308F0">
        <w:t>, which</w:t>
      </w:r>
      <w:r w:rsidR="003034F2">
        <w:t xml:space="preserve"> we </w:t>
      </w:r>
      <w:commentRangeStart w:id="9"/>
      <w:r w:rsidR="003034F2">
        <w:t>ruled out</w:t>
      </w:r>
      <w:commentRangeEnd w:id="9"/>
      <w:r w:rsidR="00806AFF">
        <w:rPr>
          <w:rStyle w:val="CommentReference"/>
        </w:rPr>
        <w:commentReference w:id="9"/>
      </w:r>
      <w:r w:rsidR="003034F2">
        <w:t xml:space="preserve">.  Cases like the latter, however, </w:t>
      </w:r>
      <w:r w:rsidR="00D308F0">
        <w:t>were</w:t>
      </w:r>
      <w:r w:rsidR="003034F2">
        <w:t xml:space="preserve"> included if a form of a language associated with a non-dominant group, i.e. Scots or Gaelic in this case, was spoken. </w:t>
      </w:r>
      <w:r w:rsidR="0046759F">
        <w:t>Likewise, self-identifying labels such as “</w:t>
      </w:r>
      <w:proofErr w:type="gramStart"/>
      <w:r w:rsidR="0046759F">
        <w:t>Chinese-Canadian</w:t>
      </w:r>
      <w:proofErr w:type="gramEnd"/>
      <w:r w:rsidR="0046759F">
        <w:t xml:space="preserve">” </w:t>
      </w:r>
      <w:r w:rsidR="005F0839">
        <w:t>or “</w:t>
      </w:r>
      <w:r w:rsidR="005F0839" w:rsidRPr="005F0839">
        <w:t>Polish Canadian</w:t>
      </w:r>
      <w:r w:rsidR="005F0839">
        <w:t xml:space="preserve">” </w:t>
      </w:r>
      <w:r w:rsidR="0046759F">
        <w:t xml:space="preserve">were assigned </w:t>
      </w:r>
      <w:r w:rsidR="00D308F0">
        <w:t>their respective</w:t>
      </w:r>
      <w:r w:rsidR="0046759F">
        <w:t xml:space="preserve"> EOI</w:t>
      </w:r>
      <w:r w:rsidR="00D308F0">
        <w:t xml:space="preserve">s </w:t>
      </w:r>
      <w:r w:rsidR="0046759F">
        <w:t xml:space="preserve">of 1 or higher only if a language of China </w:t>
      </w:r>
      <w:r w:rsidR="005F0839">
        <w:t xml:space="preserve">or Polish respectively </w:t>
      </w:r>
      <w:r w:rsidR="0046759F">
        <w:t xml:space="preserve">was spoken. The </w:t>
      </w:r>
      <w:r w:rsidR="00490C7C">
        <w:t xml:space="preserve">two </w:t>
      </w:r>
      <w:r w:rsidR="0046759F">
        <w:t>exception</w:t>
      </w:r>
      <w:r w:rsidR="00490C7C">
        <w:t>s</w:t>
      </w:r>
      <w:r w:rsidR="0046759F">
        <w:t xml:space="preserve"> </w:t>
      </w:r>
      <w:commentRangeStart w:id="10"/>
      <w:r w:rsidR="0046759F">
        <w:t xml:space="preserve">of </w:t>
      </w:r>
      <w:commentRangeEnd w:id="10"/>
      <w:r w:rsidR="00F024BB">
        <w:rPr>
          <w:rStyle w:val="CommentReference"/>
        </w:rPr>
        <w:commentReference w:id="10"/>
      </w:r>
      <w:r w:rsidR="0046759F">
        <w:t xml:space="preserve">this principle were Indigenous and Black Canadians, from whom we did not require linguistic competence as “proof” of distinct minority membership. </w:t>
      </w:r>
    </w:p>
    <w:p w14:paraId="018B29C2" w14:textId="77777777" w:rsidR="003034F2" w:rsidRDefault="003034F2" w:rsidP="00003F5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4846"/>
      </w:tblGrid>
      <w:tr w:rsidR="001C5A0E" w14:paraId="2E28FBC4" w14:textId="77777777" w:rsidTr="001C5A0E">
        <w:tc>
          <w:tcPr>
            <w:tcW w:w="4509" w:type="dxa"/>
          </w:tcPr>
          <w:p w14:paraId="52CDA21D" w14:textId="77777777" w:rsidR="001C5A0E" w:rsidRDefault="001C5A0E" w:rsidP="00003F5B">
            <w:r>
              <w:rPr>
                <w:noProof/>
              </w:rPr>
              <w:lastRenderedPageBreak/>
              <w:drawing>
                <wp:inline distT="0" distB="0" distL="0" distR="0" wp14:anchorId="6507243D" wp14:editId="5E0622DB">
                  <wp:extent cx="2792095" cy="1715228"/>
                  <wp:effectExtent l="0" t="0" r="1905" b="0"/>
                  <wp:docPr id="1370140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40633" name="Picture 137014063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4953" cy="1747700"/>
                          </a:xfrm>
                          <a:prstGeom prst="rect">
                            <a:avLst/>
                          </a:prstGeom>
                        </pic:spPr>
                      </pic:pic>
                    </a:graphicData>
                  </a:graphic>
                </wp:inline>
              </w:drawing>
            </w:r>
          </w:p>
        </w:tc>
        <w:tc>
          <w:tcPr>
            <w:tcW w:w="4841" w:type="dxa"/>
          </w:tcPr>
          <w:p w14:paraId="35D1013B" w14:textId="77777777" w:rsidR="001C5A0E" w:rsidRDefault="001C5A0E" w:rsidP="00003F5B">
            <w:r>
              <w:rPr>
                <w:noProof/>
              </w:rPr>
              <w:drawing>
                <wp:inline distT="0" distB="0" distL="0" distR="0" wp14:anchorId="2C741E93" wp14:editId="7DC5C045">
                  <wp:extent cx="3008896" cy="2089513"/>
                  <wp:effectExtent l="0" t="0" r="1270" b="6350"/>
                  <wp:docPr id="6585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9139" name="Picture 6585913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4516" cy="2155916"/>
                          </a:xfrm>
                          <a:prstGeom prst="rect">
                            <a:avLst/>
                          </a:prstGeom>
                        </pic:spPr>
                      </pic:pic>
                    </a:graphicData>
                  </a:graphic>
                </wp:inline>
              </w:drawing>
            </w:r>
          </w:p>
        </w:tc>
      </w:tr>
      <w:tr w:rsidR="001C5A0E" w14:paraId="01E444D8" w14:textId="77777777" w:rsidTr="001C5A0E">
        <w:tc>
          <w:tcPr>
            <w:tcW w:w="9350" w:type="dxa"/>
            <w:gridSpan w:val="2"/>
          </w:tcPr>
          <w:p w14:paraId="754F650B" w14:textId="77777777" w:rsidR="001C5A0E" w:rsidRDefault="001C5A0E" w:rsidP="00003F5B">
            <w:r>
              <w:t>Figure 12: Ethnic orientation (EOI) and recognition of StCanE</w:t>
            </w:r>
          </w:p>
        </w:tc>
      </w:tr>
    </w:tbl>
    <w:p w14:paraId="2D31D0E3" w14:textId="77777777" w:rsidR="001C5A0E" w:rsidRDefault="001C5A0E" w:rsidP="00003F5B"/>
    <w:p w14:paraId="6B2753B4" w14:textId="77777777" w:rsidR="001C5A0E" w:rsidRDefault="001C5A0E" w:rsidP="00003F5B">
      <w:r>
        <w:t>Figure 12 shows that Ethnic Orientation</w:t>
      </w:r>
      <w:r w:rsidR="00D308F0">
        <w:t xml:space="preserve"> has no correlation with SLAI (right) or the key question of a “Canadian way of speaking”. W</w:t>
      </w:r>
      <w:r>
        <w:t xml:space="preserve">hether one has a low EOI, i.e. does not face much towards their (heritage) distinct cultural group, or high EOI, </w:t>
      </w:r>
      <w:r w:rsidR="00E630F3">
        <w:t xml:space="preserve">lives more – in some cases fully – oriented towards their cultural group: the </w:t>
      </w:r>
      <w:r w:rsidR="00D308F0">
        <w:t xml:space="preserve">recognition of </w:t>
      </w:r>
      <w:proofErr w:type="spellStart"/>
      <w:r w:rsidR="00D308F0">
        <w:t>StCanE</w:t>
      </w:r>
      <w:proofErr w:type="spellEnd"/>
      <w:r w:rsidR="00D308F0">
        <w:t xml:space="preserve"> </w:t>
      </w:r>
      <w:commentRangeStart w:id="11"/>
      <w:r w:rsidR="00E630F3">
        <w:t xml:space="preserve">are </w:t>
      </w:r>
      <w:commentRangeEnd w:id="11"/>
      <w:r w:rsidR="003464C9">
        <w:rPr>
          <w:rStyle w:val="CommentReference"/>
        </w:rPr>
        <w:commentReference w:id="11"/>
      </w:r>
      <w:r w:rsidR="00E630F3">
        <w:t>equally high, in the area of 4 out of 5 index points for SLAI and in the high 70%</w:t>
      </w:r>
      <w:r w:rsidR="00D308F0">
        <w:t>-</w:t>
      </w:r>
      <w:r w:rsidR="00E630F3">
        <w:t xml:space="preserve">range for “Canadian ways of speaking” across all EOI categories. </w:t>
      </w:r>
      <w:commentRangeStart w:id="12"/>
      <w:r w:rsidR="00E630F3">
        <w:t>The reason might be found in Education</w:t>
      </w:r>
      <w:commentRangeEnd w:id="12"/>
      <w:r w:rsidR="005974D6">
        <w:rPr>
          <w:rStyle w:val="CommentReference"/>
        </w:rPr>
        <w:commentReference w:id="12"/>
      </w:r>
      <w:r w:rsidR="00E630F3">
        <w:t>, which seems to be doing a good job in tuning speaker</w:t>
      </w:r>
      <w:r w:rsidR="00D308F0">
        <w:t>s</w:t>
      </w:r>
      <w:r w:rsidR="00E630F3">
        <w:t>, regardless of their ethnic background, onto a positive wavelength for Canadian English</w:t>
      </w:r>
      <w:r w:rsidR="00D308F0">
        <w:t xml:space="preserve">; it </w:t>
      </w:r>
      <w:r w:rsidR="00E630F3">
        <w:t>does</w:t>
      </w:r>
      <w:r w:rsidR="00D308F0">
        <w:t>, however, do a much</w:t>
      </w:r>
      <w:r w:rsidR="00E630F3">
        <w:t xml:space="preserve"> less impressive job teaching the necessary concepts for </w:t>
      </w:r>
      <w:r w:rsidR="00D308F0">
        <w:t xml:space="preserve">a full appreciation of </w:t>
      </w:r>
      <w:r w:rsidR="00E630F3">
        <w:t>pluricentric Englishes</w:t>
      </w:r>
      <w:r w:rsidR="00D308F0">
        <w:t xml:space="preserve">, </w:t>
      </w:r>
      <w:r w:rsidR="00E630F3">
        <w:t>as just a little over half of the population ha</w:t>
      </w:r>
      <w:r w:rsidR="00D308F0">
        <w:t>ve</w:t>
      </w:r>
      <w:r w:rsidR="00E630F3">
        <w:t xml:space="preserve"> ever heard of </w:t>
      </w:r>
      <w:r w:rsidR="00D308F0">
        <w:t>StCanE</w:t>
      </w:r>
      <w:r w:rsidR="00E630F3">
        <w:t xml:space="preserve"> (Figure 4).</w:t>
      </w:r>
    </w:p>
    <w:p w14:paraId="5EC31CEB" w14:textId="3BD9BFB4" w:rsidR="00510C22" w:rsidRDefault="001C08AE" w:rsidP="001C08AE">
      <w:pPr>
        <w:ind w:firstLine="720"/>
      </w:pPr>
      <w:r>
        <w:t>A</w:t>
      </w:r>
      <w:r w:rsidR="00D308F0">
        <w:t>nother</w:t>
      </w:r>
      <w:r>
        <w:t xml:space="preserve"> measure is the “English Use Index” (EUI), </w:t>
      </w:r>
      <w:del w:id="13" w:author="Hinrichs, Lars" w:date="2025-05-14T08:17:00Z" w16du:dateUtc="2025-05-14T13:17:00Z">
        <w:r w:rsidDel="00AC46E8">
          <w:delText xml:space="preserve">which is </w:delText>
        </w:r>
      </w:del>
      <w:r>
        <w:t xml:space="preserve">inspired by Chambers &amp; Heisler’s (1999) “Language Use Index”. </w:t>
      </w:r>
      <w:r w:rsidR="00510C22">
        <w:t>Th</w:t>
      </w:r>
      <w:r>
        <w:t>e EUI</w:t>
      </w:r>
      <w:r w:rsidR="00510C22">
        <w:t xml:space="preserve"> </w:t>
      </w:r>
      <w:del w:id="14" w:author="Hinrichs, Lars" w:date="2025-05-14T08:17:00Z" w16du:dateUtc="2025-05-14T13:17:00Z">
        <w:r w:rsidR="00510C22" w:rsidDel="00AC46E8">
          <w:delText xml:space="preserve">aims to </w:delText>
        </w:r>
      </w:del>
      <w:r w:rsidR="00510C22">
        <w:t>gauge</w:t>
      </w:r>
      <w:ins w:id="15" w:author="Hinrichs, Lars" w:date="2025-05-14T08:17:00Z" w16du:dateUtc="2025-05-14T13:17:00Z">
        <w:r w:rsidR="00AC46E8">
          <w:t>s</w:t>
        </w:r>
      </w:ins>
      <w:r w:rsidR="00510C22">
        <w:t xml:space="preserve"> </w:t>
      </w:r>
      <w:r w:rsidR="00817D12">
        <w:t>how</w:t>
      </w:r>
      <w:r w:rsidR="00510C22">
        <w:t xml:space="preserve"> frequently English is</w:t>
      </w:r>
      <w:r w:rsidR="00817D12">
        <w:t xml:space="preserve"> used based on </w:t>
      </w:r>
      <w:r w:rsidR="00510C22">
        <w:t xml:space="preserve">six contexts: </w:t>
      </w:r>
    </w:p>
    <w:p w14:paraId="7E395F39" w14:textId="77777777" w:rsidR="00510C22" w:rsidRDefault="00510C22" w:rsidP="00003F5B"/>
    <w:p w14:paraId="7A071792" w14:textId="77777777" w:rsidR="00510C22" w:rsidRDefault="00510C22" w:rsidP="00003F5B">
      <w:r w:rsidRPr="00510C22">
        <w:rPr>
          <w:noProof/>
        </w:rPr>
        <w:drawing>
          <wp:inline distT="0" distB="0" distL="0" distR="0" wp14:anchorId="06CC7C5D" wp14:editId="6B92E2C8">
            <wp:extent cx="4093029" cy="1650330"/>
            <wp:effectExtent l="12700" t="12700" r="9525" b="13970"/>
            <wp:docPr id="572849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49739" name=""/>
                    <pic:cNvPicPr/>
                  </pic:nvPicPr>
                  <pic:blipFill>
                    <a:blip r:embed="rId14"/>
                    <a:stretch>
                      <a:fillRect/>
                    </a:stretch>
                  </pic:blipFill>
                  <pic:spPr>
                    <a:xfrm>
                      <a:off x="0" y="0"/>
                      <a:ext cx="4150251" cy="1673402"/>
                    </a:xfrm>
                    <a:prstGeom prst="rect">
                      <a:avLst/>
                    </a:prstGeom>
                    <a:ln w="3175">
                      <a:solidFill>
                        <a:schemeClr val="tx1"/>
                      </a:solidFill>
                    </a:ln>
                  </pic:spPr>
                </pic:pic>
              </a:graphicData>
            </a:graphic>
          </wp:inline>
        </w:drawing>
      </w:r>
    </w:p>
    <w:p w14:paraId="7D2044A1" w14:textId="77777777" w:rsidR="00510C22" w:rsidRDefault="00510C22" w:rsidP="00003F5B"/>
    <w:p w14:paraId="59F5D9C9" w14:textId="6BF86070" w:rsidR="00510C22" w:rsidRDefault="00510C22" w:rsidP="00003F5B">
      <w:r w:rsidRPr="001C08AE">
        <w:rPr>
          <w:i/>
          <w:iCs/>
        </w:rPr>
        <w:t>Always</w:t>
      </w:r>
      <w:r>
        <w:t xml:space="preserve"> and </w:t>
      </w:r>
      <w:r w:rsidRPr="00AC46E8">
        <w:rPr>
          <w:i/>
          <w:iCs/>
          <w:rPrChange w:id="16" w:author="Hinrichs, Lars" w:date="2025-05-14T08:18:00Z" w16du:dateUtc="2025-05-14T13:18:00Z">
            <w:rPr/>
          </w:rPrChange>
        </w:rPr>
        <w:t>not</w:t>
      </w:r>
      <w:r>
        <w:t xml:space="preserve"> </w:t>
      </w:r>
      <w:r w:rsidRPr="001C08AE">
        <w:rPr>
          <w:i/>
          <w:iCs/>
        </w:rPr>
        <w:t>applicable</w:t>
      </w:r>
      <w:r>
        <w:t xml:space="preserve"> is assigned 0, </w:t>
      </w:r>
      <w:r w:rsidRPr="00AC46E8">
        <w:rPr>
          <w:i/>
          <w:iCs/>
          <w:rPrChange w:id="17" w:author="Hinrichs, Lars" w:date="2025-05-14T08:18:00Z" w16du:dateUtc="2025-05-14T13:18:00Z">
            <w:rPr/>
          </w:rPrChange>
        </w:rPr>
        <w:t>never</w:t>
      </w:r>
      <w:r>
        <w:t xml:space="preserve"> 3, so that</w:t>
      </w:r>
      <w:ins w:id="18" w:author="Hinrichs, Lars" w:date="2025-05-14T08:18:00Z" w16du:dateUtc="2025-05-14T13:18:00Z">
        <w:r w:rsidR="000C2FAE">
          <w:t xml:space="preserve"> </w:t>
        </w:r>
      </w:ins>
      <w:ins w:id="19" w:author="Hinrichs, Lars" w:date="2025-05-14T08:19:00Z" w16du:dateUtc="2025-05-14T13:19:00Z">
        <w:r w:rsidR="0044478D">
          <w:t xml:space="preserve">the possible </w:t>
        </w:r>
        <w:r w:rsidR="008C52E3">
          <w:t>aggregate</w:t>
        </w:r>
      </w:ins>
      <w:ins w:id="20" w:author="Hinrichs, Lars" w:date="2025-05-14T08:18:00Z" w16du:dateUtc="2025-05-14T13:18:00Z">
        <w:r w:rsidR="000C2FAE">
          <w:t xml:space="preserve"> values for</w:t>
        </w:r>
      </w:ins>
      <w:r>
        <w:t xml:space="preserve"> the EUI range</w:t>
      </w:r>
      <w:del w:id="21" w:author="Hinrichs, Lars" w:date="2025-05-14T08:18:00Z" w16du:dateUtc="2025-05-14T13:18:00Z">
        <w:r w:rsidDel="000C2FAE">
          <w:delText>s</w:delText>
        </w:r>
      </w:del>
      <w:r>
        <w:t xml:space="preserve"> between 0 (monolingual English) and 18. The highest </w:t>
      </w:r>
      <w:del w:id="22" w:author="Hinrichs, Lars" w:date="2025-05-14T08:19:00Z" w16du:dateUtc="2025-05-14T13:19:00Z">
        <w:r w:rsidDel="0044478D">
          <w:delText xml:space="preserve">count </w:delText>
        </w:r>
      </w:del>
      <w:ins w:id="23" w:author="Hinrichs, Lars" w:date="2025-05-14T08:19:00Z" w16du:dateUtc="2025-05-14T13:19:00Z">
        <w:r w:rsidR="0044478D">
          <w:t>actual value</w:t>
        </w:r>
        <w:r w:rsidR="0044478D">
          <w:t xml:space="preserve"> </w:t>
        </w:r>
      </w:ins>
      <w:r>
        <w:t xml:space="preserve">in the sample was 15, as indicated in Figure 13, which depicts “Canadian way of speaking” and </w:t>
      </w:r>
      <w:r w:rsidR="00817D12">
        <w:t>speakers’ (socialized in Canada)</w:t>
      </w:r>
      <w:r>
        <w:t xml:space="preserve"> frequencies of English use.</w:t>
      </w:r>
    </w:p>
    <w:p w14:paraId="47B0D341" w14:textId="77777777" w:rsidR="00817D12" w:rsidRDefault="00817D12" w:rsidP="00003F5B"/>
    <w:p w14:paraId="65A53948" w14:textId="77777777" w:rsidR="00C00E64" w:rsidRDefault="00510C22" w:rsidP="00003F5B">
      <w:r w:rsidRPr="00510C22">
        <w:rPr>
          <w:noProof/>
        </w:rPr>
        <w:lastRenderedPageBreak/>
        <w:drawing>
          <wp:inline distT="0" distB="0" distL="0" distR="0" wp14:anchorId="224DAD2B" wp14:editId="24A30676">
            <wp:extent cx="4432300" cy="2895600"/>
            <wp:effectExtent l="0" t="0" r="0" b="0"/>
            <wp:docPr id="2014487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87657" name=""/>
                    <pic:cNvPicPr/>
                  </pic:nvPicPr>
                  <pic:blipFill>
                    <a:blip r:embed="rId15"/>
                    <a:stretch>
                      <a:fillRect/>
                    </a:stretch>
                  </pic:blipFill>
                  <pic:spPr>
                    <a:xfrm>
                      <a:off x="0" y="0"/>
                      <a:ext cx="4432300" cy="2895600"/>
                    </a:xfrm>
                    <a:prstGeom prst="rect">
                      <a:avLst/>
                    </a:prstGeom>
                  </pic:spPr>
                </pic:pic>
              </a:graphicData>
            </a:graphic>
          </wp:inline>
        </w:drawing>
      </w:r>
    </w:p>
    <w:p w14:paraId="0E9362BD" w14:textId="77777777" w:rsidR="00C00E64" w:rsidRDefault="00785124" w:rsidP="00003F5B">
      <w:r>
        <w:t>Figure</w:t>
      </w:r>
      <w:r w:rsidR="005B1F31">
        <w:t xml:space="preserve"> 13</w:t>
      </w:r>
      <w:r>
        <w:t xml:space="preserve">: </w:t>
      </w:r>
      <w:r w:rsidR="00817D12">
        <w:t>L</w:t>
      </w:r>
      <w:r>
        <w:t xml:space="preserve">UI in </w:t>
      </w:r>
      <w:r w:rsidR="00510C22">
        <w:t>three</w:t>
      </w:r>
      <w:r>
        <w:t xml:space="preserve"> groups and Formative Years in Canada</w:t>
      </w:r>
    </w:p>
    <w:p w14:paraId="473FAF7F" w14:textId="77777777" w:rsidR="00785124" w:rsidRDefault="00785124" w:rsidP="00003F5B"/>
    <w:p w14:paraId="713C75DF" w14:textId="1FFE07A6" w:rsidR="00151278" w:rsidRDefault="00510C22" w:rsidP="00003F5B">
      <w:del w:id="24" w:author="Hinrichs, Lars" w:date="2025-05-14T08:22:00Z" w16du:dateUtc="2025-05-14T13:22:00Z">
        <w:r w:rsidDel="002204DB">
          <w:delText xml:space="preserve">The </w:delText>
        </w:r>
      </w:del>
      <w:ins w:id="25" w:author="Hinrichs, Lars" w:date="2025-05-14T08:22:00Z" w16du:dateUtc="2025-05-14T13:22:00Z">
        <w:r w:rsidR="002204DB">
          <w:t>Average</w:t>
        </w:r>
        <w:r w:rsidR="002204DB">
          <w:t xml:space="preserve"> </w:t>
        </w:r>
      </w:ins>
      <w:r w:rsidR="00817D12">
        <w:t>E</w:t>
      </w:r>
      <w:r>
        <w:t xml:space="preserve">UI is significantly different between the monolinguals and </w:t>
      </w:r>
      <w:r w:rsidR="00817D12">
        <w:t>self-reported bi- and multilinguals. T</w:t>
      </w:r>
      <w:r>
        <w:t xml:space="preserve">he low </w:t>
      </w:r>
      <w:r w:rsidR="00817D12">
        <w:t>E</w:t>
      </w:r>
      <w:r>
        <w:t xml:space="preserve">UI (some non-English use) </w:t>
      </w:r>
      <w:r w:rsidR="00817D12">
        <w:t xml:space="preserve">speakers are less convinced </w:t>
      </w:r>
      <w:r>
        <w:t xml:space="preserve">and high EUI </w:t>
      </w:r>
      <w:r w:rsidR="00817D12">
        <w:t xml:space="preserve">speakers </w:t>
      </w:r>
      <w:r>
        <w:t>(considerable non-English use)</w:t>
      </w:r>
      <w:r w:rsidR="00817D12">
        <w:t xml:space="preserve"> even more so</w:t>
      </w:r>
      <w:r>
        <w:t xml:space="preserve">. </w:t>
      </w:r>
      <w:r w:rsidR="00785124">
        <w:t xml:space="preserve">The EUI suggests that </w:t>
      </w:r>
      <w:del w:id="26" w:author="Hinrichs, Lars" w:date="2025-05-14T08:20:00Z" w16du:dateUtc="2025-05-14T13:20:00Z">
        <w:r w:rsidR="00785124" w:rsidDel="003F7E4E">
          <w:delText xml:space="preserve">the </w:delText>
        </w:r>
      </w:del>
      <w:r w:rsidR="00785124">
        <w:t>monolinguals (EUI = 0) are driving the identification with Canadian English.</w:t>
      </w:r>
      <w:r w:rsidR="00817D12">
        <w:t xml:space="preserve">  This is striking, as they are also the ones </w:t>
      </w:r>
      <w:del w:id="27" w:author="Hinrichs, Lars" w:date="2025-05-14T08:20:00Z" w16du:dateUtc="2025-05-14T13:20:00Z">
        <w:r w:rsidR="00817D12" w:rsidDel="00DB7A4F">
          <w:delText xml:space="preserve">that </w:delText>
        </w:r>
      </w:del>
      <w:ins w:id="28" w:author="Hinrichs, Lars" w:date="2025-05-14T08:20:00Z" w16du:dateUtc="2025-05-14T13:20:00Z">
        <w:r w:rsidR="00DB7A4F">
          <w:t>who</w:t>
        </w:r>
        <w:r w:rsidR="00DB7A4F">
          <w:t xml:space="preserve"> </w:t>
        </w:r>
      </w:ins>
      <w:r w:rsidR="00817D12">
        <w:t>are less likely to have heard of StCanE (Figure 5).</w:t>
      </w:r>
      <w:r w:rsidR="00785124">
        <w:t xml:space="preserve"> The higher the EUI, the less likely one is to conceptualize Canadian English as an autonomous variety,</w:t>
      </w:r>
      <w:r w:rsidR="00817D12">
        <w:t xml:space="preserve"> though one is more likely to have heard about StCanE. The</w:t>
      </w:r>
      <w:del w:id="29" w:author="Hinrichs, Lars" w:date="2025-05-14T08:22:00Z" w16du:dateUtc="2025-05-14T13:22:00Z">
        <w:r w:rsidR="00817D12" w:rsidDel="006D00F7">
          <w:delText>i</w:delText>
        </w:r>
      </w:del>
      <w:r w:rsidR="00817D12">
        <w:t xml:space="preserve"> finding</w:t>
      </w:r>
      <w:r w:rsidR="00785124">
        <w:t xml:space="preserve"> is consistent with multilingual children and their parents in a study in BC and Alberta (Dollinger et al. 2024). It may seem counter</w:t>
      </w:r>
      <w:r>
        <w:t>-</w:t>
      </w:r>
      <w:r w:rsidR="00785124">
        <w:t xml:space="preserve">intuitive that those who speak more than one language </w:t>
      </w:r>
      <w:r>
        <w:t xml:space="preserve">regularly </w:t>
      </w:r>
      <w:r w:rsidR="00785124">
        <w:t>would be less open towards the autonomy of Standard Canadian English but in the lived experiences – one may have learned American English in the Philippines before coming to Canada or UK English in Hong Kong – the Canadian dimension in English seems to be less important for the multilinguals</w:t>
      </w:r>
      <w:r>
        <w:t xml:space="preserve"> who use their languages in one of the contexts</w:t>
      </w:r>
      <w:r w:rsidR="00785124">
        <w:t xml:space="preserve">. </w:t>
      </w:r>
    </w:p>
    <w:p w14:paraId="3782EAF1" w14:textId="77777777" w:rsidR="00475954" w:rsidRDefault="00151278" w:rsidP="00151278">
      <w:pPr>
        <w:ind w:firstLine="720"/>
      </w:pPr>
      <w:r>
        <w:t xml:space="preserve">While we know from previous work that local terms “do not register with the bi- and multilinguals to the same degree” as </w:t>
      </w:r>
      <w:r w:rsidR="00817D12">
        <w:t xml:space="preserve">in </w:t>
      </w:r>
      <w:r>
        <w:t xml:space="preserve">the long-term resident population (Dollinger 2012: 529), this explanation does not apply for the results shown here to the same degree as all spent at least 9 years from ages 0-18 in Canada. While among multilingual newcomers the adoption of Canadian items is an exception (only 1 in 5 local forms was used, in that study the term </w:t>
      </w:r>
      <w:r w:rsidRPr="00817D12">
        <w:rPr>
          <w:i/>
          <w:iCs/>
        </w:rPr>
        <w:t>homo milk</w:t>
      </w:r>
      <w:r>
        <w:t xml:space="preserve"> ‘whole milk’) (ibid: 529-30), some of </w:t>
      </w:r>
      <w:r w:rsidR="00817D12">
        <w:t>this group’s often</w:t>
      </w:r>
      <w:r>
        <w:t xml:space="preserve"> predominant UK forms reinforce Canadian English features that seem to “preserve some of the Canadian markers that local speakers seem to be losing” (ibid: 530)</w:t>
      </w:r>
      <w:r w:rsidR="0033034E">
        <w:t>.</w:t>
      </w:r>
    </w:p>
    <w:p w14:paraId="347BEDDA" w14:textId="77777777" w:rsidR="0033034E" w:rsidRDefault="0033034E" w:rsidP="00003F5B"/>
    <w:p w14:paraId="116096EB" w14:textId="77777777" w:rsidR="00510C22" w:rsidRDefault="00510C22" w:rsidP="00003F5B"/>
    <w:p w14:paraId="418A7D3A" w14:textId="77777777" w:rsidR="0033034E" w:rsidRDefault="0033034E" w:rsidP="00003F5B">
      <w:pPr>
        <w:rPr>
          <w:b/>
          <w:bCs/>
        </w:rPr>
      </w:pPr>
      <w:r w:rsidRPr="0033034E">
        <w:rPr>
          <w:b/>
          <w:bCs/>
        </w:rPr>
        <w:t>Spelling</w:t>
      </w:r>
      <w:r>
        <w:rPr>
          <w:b/>
          <w:bCs/>
        </w:rPr>
        <w:t xml:space="preserve"> in Canadian English</w:t>
      </w:r>
    </w:p>
    <w:p w14:paraId="78F2FB53" w14:textId="77777777" w:rsidR="0033034E" w:rsidRDefault="0033034E" w:rsidP="00003F5B">
      <w:pPr>
        <w:rPr>
          <w:b/>
          <w:bCs/>
        </w:rPr>
      </w:pPr>
    </w:p>
    <w:p w14:paraId="1CA09684" w14:textId="3237CF53" w:rsidR="0033034E" w:rsidRPr="0033034E" w:rsidRDefault="00CC797D" w:rsidP="00003F5B">
      <w:r>
        <w:lastRenderedPageBreak/>
        <w:t>S</w:t>
      </w:r>
      <w:r w:rsidR="0033034E">
        <w:t>pelling is treated different</w:t>
      </w:r>
      <w:r w:rsidR="00510C22">
        <w:t>ly</w:t>
      </w:r>
      <w:r w:rsidR="0033034E">
        <w:t xml:space="preserve"> in Canada than in most other </w:t>
      </w:r>
      <w:r w:rsidR="00817D12">
        <w:t xml:space="preserve">Inner Circle </w:t>
      </w:r>
      <w:r w:rsidR="0033034E">
        <w:t>countries</w:t>
      </w:r>
      <w:r>
        <w:t xml:space="preserve"> (Pratt 1993)</w:t>
      </w:r>
      <w:r w:rsidR="0033034E">
        <w:t>. It is subject to more inner-Canadian variation</w:t>
      </w:r>
      <w:r w:rsidR="00817D12">
        <w:t>, being exposed to both British and American, as well as to Canadian pressures,</w:t>
      </w:r>
      <w:r w:rsidR="0033034E">
        <w:t xml:space="preserve"> </w:t>
      </w:r>
      <w:r w:rsidR="00817D12">
        <w:t>which varies</w:t>
      </w:r>
      <w:r w:rsidR="0033034E">
        <w:t xml:space="preserve"> with the country’s independent school boards</w:t>
      </w:r>
      <w:del w:id="30" w:author="Hinrichs, Lars" w:date="2025-05-14T08:24:00Z" w16du:dateUtc="2025-05-14T13:24:00Z">
        <w:r w:rsidR="00817D12" w:rsidDel="000535E0">
          <w:delText xml:space="preserve"> and some laissez-faire attitudes</w:delText>
        </w:r>
      </w:del>
      <w:r w:rsidR="0033034E">
        <w:t xml:space="preserve">. </w:t>
      </w:r>
      <w:r w:rsidR="005B1F31">
        <w:t xml:space="preserve">Canadian spelling can be defined as a special mixture of British and American forms </w:t>
      </w:r>
      <w:r w:rsidR="00817D12">
        <w:t>that</w:t>
      </w:r>
      <w:r w:rsidR="005B1F31">
        <w:t xml:space="preserve"> has </w:t>
      </w:r>
      <w:r w:rsidR="00817D12">
        <w:t xml:space="preserve">been codified </w:t>
      </w:r>
      <w:r w:rsidR="005B1F31">
        <w:t>in the past 30 years</w:t>
      </w:r>
      <w:r>
        <w:t xml:space="preserve">, which allows the question of how </w:t>
      </w:r>
      <w:proofErr w:type="gramStart"/>
      <w:r>
        <w:t>university’s</w:t>
      </w:r>
      <w:proofErr w:type="gramEnd"/>
      <w:r>
        <w:t xml:space="preserve"> should treat this vexing issue.</w:t>
      </w:r>
      <w:r w:rsidR="005B1F31">
        <w:t xml:space="preserve"> Figure 14 shows correlations with ethnic orientation</w:t>
      </w:r>
      <w:r w:rsidR="00817D12">
        <w:t xml:space="preserve"> (EOI)</w:t>
      </w:r>
      <w:r w:rsidR="005B1F31">
        <w:t>.</w:t>
      </w:r>
    </w:p>
    <w:p w14:paraId="57BB0711" w14:textId="77777777" w:rsidR="00C00E64" w:rsidRDefault="00C00E64" w:rsidP="00003F5B">
      <w:r w:rsidRPr="00C00E64">
        <w:rPr>
          <w:noProof/>
        </w:rPr>
        <w:drawing>
          <wp:inline distT="0" distB="0" distL="0" distR="0" wp14:anchorId="70510C6C" wp14:editId="56AD14AD">
            <wp:extent cx="3303814" cy="2159127"/>
            <wp:effectExtent l="0" t="0" r="0" b="0"/>
            <wp:docPr id="47938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83877" name=""/>
                    <pic:cNvPicPr/>
                  </pic:nvPicPr>
                  <pic:blipFill>
                    <a:blip r:embed="rId16"/>
                    <a:stretch>
                      <a:fillRect/>
                    </a:stretch>
                  </pic:blipFill>
                  <pic:spPr>
                    <a:xfrm>
                      <a:off x="0" y="0"/>
                      <a:ext cx="3343288" cy="2184925"/>
                    </a:xfrm>
                    <a:prstGeom prst="rect">
                      <a:avLst/>
                    </a:prstGeom>
                  </pic:spPr>
                </pic:pic>
              </a:graphicData>
            </a:graphic>
          </wp:inline>
        </w:drawing>
      </w:r>
    </w:p>
    <w:p w14:paraId="3D0AEB19" w14:textId="77777777" w:rsidR="00FA14B3" w:rsidRDefault="005B1F31" w:rsidP="00003F5B">
      <w:r>
        <w:t>Figure 14: Canadian spelling taught at Canadian universities</w:t>
      </w:r>
    </w:p>
    <w:p w14:paraId="66E9E257" w14:textId="77777777" w:rsidR="00FA14B3" w:rsidRDefault="00FA14B3" w:rsidP="00003F5B"/>
    <w:p w14:paraId="359D0FA7" w14:textId="1AE30D79" w:rsidR="005B1F31" w:rsidRDefault="005B1F31" w:rsidP="00003F5B">
      <w:r>
        <w:t xml:space="preserve">Chi-square tests reveal significance in the Yes and </w:t>
      </w:r>
      <w:commentRangeStart w:id="31"/>
      <w:r>
        <w:t>Not</w:t>
      </w:r>
      <w:commentRangeEnd w:id="31"/>
      <w:r w:rsidR="00274013">
        <w:rPr>
          <w:rStyle w:val="CommentReference"/>
        </w:rPr>
        <w:commentReference w:id="31"/>
      </w:r>
      <w:r>
        <w:t xml:space="preserve"> camp for all three groups, with monolingual English speakers considering the issue as most important.</w:t>
      </w:r>
      <w:del w:id="32" w:author="Hinrichs, Lars" w:date="2025-05-14T08:24:00Z" w16du:dateUtc="2025-05-14T13:24:00Z">
        <w:r w:rsidDel="005E6CC6">
          <w:delText xml:space="preserve"> Interestin</w:delText>
        </w:r>
        <w:r w:rsidR="00510C22" w:rsidDel="005E6CC6">
          <w:delText>g</w:delText>
        </w:r>
        <w:r w:rsidDel="005E6CC6">
          <w:delText>ly, t</w:delText>
        </w:r>
      </w:del>
      <w:ins w:id="33" w:author="Hinrichs, Lars" w:date="2025-05-14T08:24:00Z" w16du:dateUtc="2025-05-14T13:24:00Z">
        <w:r w:rsidR="005E6CC6">
          <w:t xml:space="preserve"> T</w:t>
        </w:r>
      </w:ins>
      <w:r>
        <w:t xml:space="preserve">he share of undecided voices is rather small, </w:t>
      </w:r>
      <w:del w:id="34" w:author="Hinrichs, Lars" w:date="2025-05-14T08:25:00Z" w16du:dateUtc="2025-05-14T13:25:00Z">
        <w:r w:rsidDel="005E6CC6">
          <w:delText xml:space="preserve">which shows the emotional angle </w:delText>
        </w:r>
      </w:del>
      <w:ins w:id="35" w:author="Hinrichs, Lars" w:date="2025-05-14T08:25:00Z" w16du:dateUtc="2025-05-14T13:25:00Z">
        <w:r w:rsidR="005E6CC6">
          <w:t xml:space="preserve"> suggesting </w:t>
        </w:r>
        <w:r w:rsidR="00F42D9D">
          <w:t xml:space="preserve">a possibly emotional nature </w:t>
        </w:r>
      </w:ins>
      <w:r>
        <w:t>of the issue.</w:t>
      </w:r>
      <w:r w:rsidR="00CC797D">
        <w:t xml:space="preserve"> As monolinguals are the ones </w:t>
      </w:r>
      <w:del w:id="36" w:author="Hinrichs, Lars" w:date="2025-05-14T08:25:00Z" w16du:dateUtc="2025-05-14T13:25:00Z">
        <w:r w:rsidR="00CC797D" w:rsidDel="00F42D9D">
          <w:delText xml:space="preserve">that </w:delText>
        </w:r>
      </w:del>
      <w:ins w:id="37" w:author="Hinrichs, Lars" w:date="2025-05-14T08:25:00Z" w16du:dateUtc="2025-05-14T13:25:00Z">
        <w:r w:rsidR="00F42D9D">
          <w:t>who</w:t>
        </w:r>
        <w:r w:rsidR="00F42D9D">
          <w:t xml:space="preserve"> </w:t>
        </w:r>
      </w:ins>
      <w:r w:rsidR="00CC797D">
        <w:t xml:space="preserve">are less likely to have heard of StCanE (Figure 5), it stands to reason, from this more common sense question, that they have </w:t>
      </w:r>
      <w:ins w:id="38" w:author="Hinrichs, Lars" w:date="2025-05-14T08:25:00Z" w16du:dateUtc="2025-05-14T13:25:00Z">
        <w:r w:rsidR="00F42D9D">
          <w:t xml:space="preserve">the </w:t>
        </w:r>
      </w:ins>
      <w:r w:rsidR="00CC797D">
        <w:t xml:space="preserve">most to gain from familiarity with </w:t>
      </w:r>
      <w:proofErr w:type="spellStart"/>
      <w:r w:rsidR="00CC797D">
        <w:t>StCanE</w:t>
      </w:r>
      <w:proofErr w:type="spellEnd"/>
      <w:r w:rsidR="00CC797D">
        <w:t xml:space="preserve">: </w:t>
      </w:r>
      <w:del w:id="39" w:author="Hinrichs, Lars" w:date="2025-05-14T08:26:00Z" w16du:dateUtc="2025-05-14T13:26:00Z">
        <w:r w:rsidR="00CC797D" w:rsidDel="00D67028">
          <w:delText>if they knew there was such a thing, they could argue</w:delText>
        </w:r>
      </w:del>
      <w:ins w:id="40" w:author="Hinrichs, Lars" w:date="2025-05-14T08:26:00Z" w16du:dateUtc="2025-05-14T13:26:00Z">
        <w:r w:rsidR="00D67028">
          <w:t>the concept provides license for a claim to</w:t>
        </w:r>
      </w:ins>
      <w:del w:id="41" w:author="Hinrichs, Lars" w:date="2025-05-14T08:26:00Z" w16du:dateUtc="2025-05-14T13:26:00Z">
        <w:r w:rsidR="00CC797D" w:rsidDel="00D67028">
          <w:delText xml:space="preserve"> for </w:delText>
        </w:r>
      </w:del>
      <w:ins w:id="42" w:author="Hinrichs, Lars" w:date="2025-05-14T08:25:00Z" w16du:dateUtc="2025-05-14T13:25:00Z">
        <w:r w:rsidR="000C2743">
          <w:t xml:space="preserve">a </w:t>
        </w:r>
      </w:ins>
      <w:r w:rsidR="00CC797D">
        <w:t>measure of</w:t>
      </w:r>
      <w:ins w:id="43" w:author="Hinrichs, Lars" w:date="2025-05-14T08:26:00Z" w16du:dateUtc="2025-05-14T13:26:00Z">
        <w:r w:rsidR="00E13D2D">
          <w:t xml:space="preserve"> another kind of</w:t>
        </w:r>
      </w:ins>
      <w:r w:rsidR="00CC797D">
        <w:t xml:space="preserve"> linguistic autonomy</w:t>
      </w:r>
      <w:del w:id="44" w:author="Hinrichs, Lars" w:date="2025-05-14T08:27:00Z" w16du:dateUtc="2025-05-14T13:27:00Z">
        <w:r w:rsidR="00CC797D" w:rsidDel="00E13D2D">
          <w:delText xml:space="preserve"> in a different way</w:delText>
        </w:r>
      </w:del>
      <w:r w:rsidR="00CC797D">
        <w:t>.</w:t>
      </w:r>
    </w:p>
    <w:p w14:paraId="656E50A8" w14:textId="77777777" w:rsidR="00F03BDA" w:rsidRDefault="00F03BDA" w:rsidP="00003F5B"/>
    <w:p w14:paraId="541938D0" w14:textId="77777777" w:rsidR="00003F5B" w:rsidRDefault="00003F5B" w:rsidP="00003F5B">
      <w:pPr>
        <w:pStyle w:val="Heading1"/>
      </w:pPr>
      <w:r>
        <w:t>5</w:t>
      </w:r>
      <w:r>
        <w:tab/>
        <w:t>Conclusion</w:t>
      </w:r>
    </w:p>
    <w:p w14:paraId="66A56019" w14:textId="77777777" w:rsidR="009059E3" w:rsidRDefault="009059E3" w:rsidP="00003F5B"/>
    <w:p w14:paraId="7164856E" w14:textId="77777777" w:rsidR="00CC797D" w:rsidRDefault="00B770F2" w:rsidP="00003F5B">
      <w:r>
        <w:t>The</w:t>
      </w:r>
      <w:r w:rsidR="009059E3">
        <w:t xml:space="preserve"> data</w:t>
      </w:r>
      <w:r>
        <w:t xml:space="preserve"> shows</w:t>
      </w:r>
      <w:r w:rsidR="009059E3">
        <w:t xml:space="preserve"> </w:t>
      </w:r>
      <w:r w:rsidR="00012A4F">
        <w:t xml:space="preserve">that </w:t>
      </w:r>
      <w:r w:rsidR="009059E3">
        <w:t xml:space="preserve">only 1 in 2 respondents </w:t>
      </w:r>
      <w:commentRangeStart w:id="45"/>
      <w:r w:rsidR="00CC797D">
        <w:t>know</w:t>
      </w:r>
      <w:r w:rsidR="009059E3">
        <w:t xml:space="preserve"> what </w:t>
      </w:r>
      <w:proofErr w:type="spellStart"/>
      <w:r w:rsidR="009059E3">
        <w:t>StCanE</w:t>
      </w:r>
      <w:proofErr w:type="spellEnd"/>
      <w:r w:rsidR="009059E3">
        <w:t xml:space="preserve"> was</w:t>
      </w:r>
      <w:commentRangeEnd w:id="45"/>
      <w:r w:rsidR="00FC0448">
        <w:rPr>
          <w:rStyle w:val="CommentReference"/>
        </w:rPr>
        <w:commentReference w:id="45"/>
      </w:r>
      <w:r w:rsidR="009059E3">
        <w:t>, and a mere</w:t>
      </w:r>
      <w:r w:rsidR="00012A4F">
        <w:t xml:space="preserve"> 13% of respondents </w:t>
      </w:r>
      <w:r w:rsidR="009059E3">
        <w:t xml:space="preserve">were able to offer a definition. </w:t>
      </w:r>
      <w:r w:rsidR="00CC797D">
        <w:t>As</w:t>
      </w:r>
      <w:r w:rsidR="009059E3">
        <w:t xml:space="preserve"> knowledge about the standard is quite </w:t>
      </w:r>
      <w:r w:rsidR="00CC797D">
        <w:t>shaky before</w:t>
      </w:r>
      <w:r w:rsidR="009059E3">
        <w:t xml:space="preserve"> age 25-29, it appears that the conceptual work relating to Canadian English is not carried out in high school or elementary school but only at the post-secondary level. This is a remarkable feature of Canadian English</w:t>
      </w:r>
      <w:r w:rsidR="00CC797D">
        <w:t>, which is left in Canadian schools to a laissez-faire attitude (e.g. spell one way, but consistently)</w:t>
      </w:r>
      <w:r w:rsidR="009059E3">
        <w:t xml:space="preserve">. </w:t>
      </w:r>
    </w:p>
    <w:p w14:paraId="385FD1CF" w14:textId="77777777" w:rsidR="00012A4F" w:rsidRDefault="009059E3" w:rsidP="00CC797D">
      <w:pPr>
        <w:ind w:firstLine="720"/>
      </w:pPr>
      <w:r>
        <w:t xml:space="preserve">It seems that </w:t>
      </w:r>
      <w:commentRangeStart w:id="46"/>
      <w:r w:rsidR="009E0AA2">
        <w:t xml:space="preserve">currently </w:t>
      </w:r>
      <w:r>
        <w:t xml:space="preserve">elementary and secondary students are </w:t>
      </w:r>
      <w:r w:rsidR="00CC797D">
        <w:t>currently</w:t>
      </w:r>
      <w:commentRangeEnd w:id="46"/>
      <w:r w:rsidR="0012778C">
        <w:rPr>
          <w:rStyle w:val="CommentReference"/>
        </w:rPr>
        <w:commentReference w:id="46"/>
      </w:r>
      <w:r w:rsidR="00CC797D">
        <w:t xml:space="preserve"> </w:t>
      </w:r>
      <w:r>
        <w:t>socialized in a</w:t>
      </w:r>
      <w:r w:rsidR="009E0AA2">
        <w:t>n unspecified</w:t>
      </w:r>
      <w:r>
        <w:t xml:space="preserve"> </w:t>
      </w:r>
      <w:r w:rsidR="009E0AA2">
        <w:t>“</w:t>
      </w:r>
      <w:r>
        <w:t>standard</w:t>
      </w:r>
      <w:r w:rsidR="009E0AA2">
        <w:t xml:space="preserve"> English</w:t>
      </w:r>
      <w:r>
        <w:t>” construct</w:t>
      </w:r>
      <w:r w:rsidR="009E0AA2">
        <w:t xml:space="preserve">, schematized in Figure </w:t>
      </w:r>
      <w:r w:rsidR="00756075">
        <w:t>15</w:t>
      </w:r>
      <w:r w:rsidR="009E0AA2">
        <w:t xml:space="preserve"> on the left</w:t>
      </w:r>
      <w:r>
        <w:t xml:space="preserve">. The pluricentric notion, shown </w:t>
      </w:r>
      <w:r w:rsidR="009E0AA2">
        <w:t>in the right panel</w:t>
      </w:r>
      <w:r>
        <w:t xml:space="preserve">, with separate reference points for each national standard, appears late in </w:t>
      </w:r>
      <w:r w:rsidR="009E0AA2">
        <w:t>the respondents’</w:t>
      </w:r>
      <w:r>
        <w:t xml:space="preserve"> learning biograph</w:t>
      </w:r>
      <w:r w:rsidR="009E0AA2">
        <w:t>ies, past high school,</w:t>
      </w:r>
      <w:r>
        <w:t xml:space="preserve"> and then capture</w:t>
      </w:r>
      <w:r w:rsidR="00CC797D">
        <w:t>s</w:t>
      </w:r>
      <w:r>
        <w:t xml:space="preserve"> only a fraction of the </w:t>
      </w:r>
      <w:r w:rsidR="00CC797D">
        <w:t>domestic</w:t>
      </w:r>
      <w:r>
        <w:t xml:space="preserve"> population.</w:t>
      </w:r>
      <w:r w:rsidR="00756075">
        <w:t xml:space="preserve"> Ethnicity does not affect </w:t>
      </w:r>
      <w:r w:rsidR="00CC797D">
        <w:t>preferences for a</w:t>
      </w:r>
      <w:r w:rsidR="00756075">
        <w:t xml:space="preserve"> pluricentric view, but, as Figure 13 suggests, </w:t>
      </w:r>
      <w:r w:rsidR="00CC797D">
        <w:t>the frequency</w:t>
      </w:r>
      <w:r w:rsidR="00756075">
        <w:t xml:space="preserve"> of English </w:t>
      </w:r>
      <w:r w:rsidR="00CC797D">
        <w:t xml:space="preserve">use </w:t>
      </w:r>
      <w:r w:rsidR="00756075">
        <w:t xml:space="preserve">does: the less often one uses </w:t>
      </w:r>
      <w:r w:rsidR="00756075">
        <w:lastRenderedPageBreak/>
        <w:t>English, the less likely one is to construct Canadian English as on</w:t>
      </w:r>
      <w:r w:rsidR="00CC797D">
        <w:t>e of</w:t>
      </w:r>
      <w:r w:rsidR="00756075">
        <w:t xml:space="preserve"> the “peaks” </w:t>
      </w:r>
      <w:r w:rsidR="00CC797D">
        <w:t xml:space="preserve">of English </w:t>
      </w:r>
      <w:r w:rsidR="00756075">
        <w:t>in Figure 15.</w:t>
      </w:r>
      <w:r w:rsidR="00CC797D">
        <w:t xml:space="preserve"> This is different from the monolinguals, who are less likely to have heard of the domestic standard, though “Canadian spelling” is important to them.</w:t>
      </w:r>
    </w:p>
    <w:p w14:paraId="4F00CDFC" w14:textId="77777777" w:rsidR="00003F5B" w:rsidRDefault="00003F5B" w:rsidP="00003F5B"/>
    <w:p w14:paraId="6CEB29F1" w14:textId="77777777" w:rsidR="00325371" w:rsidRDefault="00325371" w:rsidP="00003F5B"/>
    <w:tbl>
      <w:tblPr>
        <w:tblStyle w:val="TableGrid"/>
        <w:tblW w:w="0" w:type="auto"/>
        <w:tblLook w:val="04A0" w:firstRow="1" w:lastRow="0" w:firstColumn="1" w:lastColumn="0" w:noHBand="0" w:noVBand="1"/>
      </w:tblPr>
      <w:tblGrid>
        <w:gridCol w:w="3397"/>
        <w:gridCol w:w="5953"/>
      </w:tblGrid>
      <w:tr w:rsidR="009E0AA2" w14:paraId="14ABA854" w14:textId="77777777" w:rsidTr="009E0AA2">
        <w:tc>
          <w:tcPr>
            <w:tcW w:w="3397" w:type="dxa"/>
          </w:tcPr>
          <w:p w14:paraId="14B4E3E3" w14:textId="77777777" w:rsidR="009E0AA2" w:rsidRDefault="009E0AA2" w:rsidP="00003F5B">
            <w:r w:rsidRPr="009E0AA2">
              <w:rPr>
                <w:noProof/>
              </w:rPr>
              <w:drawing>
                <wp:inline distT="0" distB="0" distL="0" distR="0" wp14:anchorId="03CD0C77" wp14:editId="6C63DA97">
                  <wp:extent cx="1896879" cy="1131844"/>
                  <wp:effectExtent l="0" t="0" r="0" b="0"/>
                  <wp:docPr id="180586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6465" name=""/>
                          <pic:cNvPicPr/>
                        </pic:nvPicPr>
                        <pic:blipFill>
                          <a:blip r:embed="rId17"/>
                          <a:stretch>
                            <a:fillRect/>
                          </a:stretch>
                        </pic:blipFill>
                        <pic:spPr>
                          <a:xfrm>
                            <a:off x="0" y="0"/>
                            <a:ext cx="1985325" cy="1184619"/>
                          </a:xfrm>
                          <a:prstGeom prst="rect">
                            <a:avLst/>
                          </a:prstGeom>
                        </pic:spPr>
                      </pic:pic>
                    </a:graphicData>
                  </a:graphic>
                </wp:inline>
              </w:drawing>
            </w:r>
          </w:p>
        </w:tc>
        <w:tc>
          <w:tcPr>
            <w:tcW w:w="5953" w:type="dxa"/>
          </w:tcPr>
          <w:p w14:paraId="7A972D24" w14:textId="77777777" w:rsidR="009E0AA2" w:rsidRDefault="009E0AA2" w:rsidP="00003F5B">
            <w:r w:rsidRPr="009E0AA2">
              <w:rPr>
                <w:noProof/>
              </w:rPr>
              <w:drawing>
                <wp:inline distT="0" distB="0" distL="0" distR="0" wp14:anchorId="76A63012" wp14:editId="3C9A1768">
                  <wp:extent cx="3406715" cy="1519555"/>
                  <wp:effectExtent l="0" t="0" r="0" b="4445"/>
                  <wp:docPr id="136744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46297" name=""/>
                          <pic:cNvPicPr/>
                        </pic:nvPicPr>
                        <pic:blipFill>
                          <a:blip r:embed="rId18"/>
                          <a:stretch>
                            <a:fillRect/>
                          </a:stretch>
                        </pic:blipFill>
                        <pic:spPr>
                          <a:xfrm>
                            <a:off x="0" y="0"/>
                            <a:ext cx="3536989" cy="1577663"/>
                          </a:xfrm>
                          <a:prstGeom prst="rect">
                            <a:avLst/>
                          </a:prstGeom>
                        </pic:spPr>
                      </pic:pic>
                    </a:graphicData>
                  </a:graphic>
                </wp:inline>
              </w:drawing>
            </w:r>
          </w:p>
        </w:tc>
      </w:tr>
    </w:tbl>
    <w:p w14:paraId="186567B9" w14:textId="77777777" w:rsidR="009059E3" w:rsidRDefault="009E0AA2" w:rsidP="00003F5B">
      <w:r>
        <w:t xml:space="preserve">Figure </w:t>
      </w:r>
      <w:r w:rsidR="00756075">
        <w:t>15</w:t>
      </w:r>
      <w:r>
        <w:t>: “unspecified” “standard English” (left) and the pluricentric standards with three standards (right)</w:t>
      </w:r>
    </w:p>
    <w:p w14:paraId="0548E972" w14:textId="77777777" w:rsidR="00CC797D" w:rsidRDefault="00CC797D" w:rsidP="00003F5B"/>
    <w:p w14:paraId="59306798" w14:textId="1392AC02" w:rsidR="00DF7880" w:rsidRDefault="00DF7880" w:rsidP="00DF7880">
      <w:pPr>
        <w:ind w:firstLine="720"/>
      </w:pPr>
      <w:r>
        <w:t xml:space="preserve">The previous literature </w:t>
      </w:r>
      <w:r w:rsidR="00756075">
        <w:t>attests to</w:t>
      </w:r>
      <w:r>
        <w:t xml:space="preserve"> an increase in linguistic awareness between the late 1970s and the early 2000s. In the 1977 UVic study a question about the CBC as the Canadian standard was asked, and questions about subjective feelings when </w:t>
      </w:r>
      <w:r w:rsidR="00CC797D">
        <w:t xml:space="preserve">Canadians are </w:t>
      </w:r>
      <w:r>
        <w:t>mistaken for an American or British speaker, as well as whether a separate entity of Canadian English existed</w:t>
      </w:r>
      <w:r w:rsidR="00756075">
        <w:t>.</w:t>
      </w:r>
      <w:r>
        <w:t xml:space="preserve"> These were reported in a composite index</w:t>
      </w:r>
      <w:r w:rsidR="00756075">
        <w:t>, however</w:t>
      </w:r>
      <w:r>
        <w:t xml:space="preserve">. </w:t>
      </w:r>
      <w:ins w:id="47" w:author="Hinrichs, Lars" w:date="2025-05-14T08:29:00Z" w16du:dateUtc="2025-05-14T13:29:00Z">
        <w:r w:rsidR="00D74B61">
          <w:t xml:space="preserve">An </w:t>
        </w:r>
      </w:ins>
      <w:del w:id="48" w:author="Hinrichs, Lars" w:date="2025-05-14T08:29:00Z" w16du:dateUtc="2025-05-14T13:29:00Z">
        <w:r w:rsidDel="00D74B61">
          <w:delText>O</w:delText>
        </w:r>
      </w:del>
      <w:ins w:id="49" w:author="Hinrichs, Lars" w:date="2025-05-14T08:29:00Z" w16du:dateUtc="2025-05-14T13:29:00Z">
        <w:r w:rsidR="00D74B61">
          <w:t>o</w:t>
        </w:r>
      </w:ins>
      <w:r>
        <w:t xml:space="preserve">nly </w:t>
      </w:r>
      <w:del w:id="50" w:author="Hinrichs, Lars" w:date="2025-05-14T08:29:00Z" w16du:dateUtc="2025-05-14T13:29:00Z">
        <w:r w:rsidDel="00D74B61">
          <w:delText xml:space="preserve">a slightly </w:delText>
        </w:r>
      </w:del>
      <w:ins w:id="51" w:author="Hinrichs, Lars" w:date="2025-05-14T08:29:00Z" w16du:dateUtc="2025-05-14T13:29:00Z">
        <w:r w:rsidR="00D74B61">
          <w:t xml:space="preserve">mildly </w:t>
        </w:r>
      </w:ins>
      <w:r>
        <w:t xml:space="preserve">positive outlook in this category of </w:t>
      </w:r>
      <w:r w:rsidR="00756075">
        <w:t>“</w:t>
      </w:r>
      <w:r>
        <w:t>linguistic national identity</w:t>
      </w:r>
      <w:r w:rsidR="00756075">
        <w:t>”</w:t>
      </w:r>
      <w:r>
        <w:t xml:space="preserve"> (+0.193 on a scale from -1 to +1) led to the conclusion that the group did “not feel very strongly about speaking a distinctive variety” (Gulden 1979: 58). In the early 2000s, 81% reported that, </w:t>
      </w:r>
      <w:del w:id="52" w:author="Hinrichs, Lars" w:date="2025-05-14T08:29:00Z" w16du:dateUtc="2025-05-14T13:29:00Z">
        <w:r w:rsidDel="001570BB">
          <w:delText>more or less</w:delText>
        </w:r>
      </w:del>
      <w:ins w:id="53" w:author="Hinrichs, Lars" w:date="2025-05-14T08:29:00Z" w16du:dateUtc="2025-05-14T13:29:00Z">
        <w:r w:rsidR="001570BB">
          <w:t>by and large</w:t>
        </w:r>
      </w:ins>
      <w:r>
        <w:t>, the</w:t>
      </w:r>
      <w:ins w:id="54" w:author="Hinrichs, Lars" w:date="2025-05-14T08:29:00Z" w16du:dateUtc="2025-05-14T13:29:00Z">
        <w:r w:rsidR="001570BB">
          <w:t>y</w:t>
        </w:r>
      </w:ins>
      <w:r>
        <w:t xml:space="preserve"> believed in a “Canadian way of speaking English”. </w:t>
      </w:r>
    </w:p>
    <w:p w14:paraId="3103205D" w14:textId="4E7FE970" w:rsidR="00CC797D" w:rsidRDefault="00DF7880" w:rsidP="00B770F2">
      <w:r>
        <w:tab/>
        <w:t>In the present study, a generation later after the last one</w:t>
      </w:r>
      <w:r w:rsidR="00CC797D">
        <w:t>s</w:t>
      </w:r>
      <w:r>
        <w:t xml:space="preserve"> (</w:t>
      </w:r>
      <w:r w:rsidR="00CC797D">
        <w:t xml:space="preserve">2002, </w:t>
      </w:r>
      <w:r>
        <w:t xml:space="preserve">2009), among those having grown up in Canada, </w:t>
      </w:r>
      <w:del w:id="55" w:author="Hinrichs, Lars" w:date="2025-05-14T08:30:00Z" w16du:dateUtc="2025-05-14T13:30:00Z">
        <w:r w:rsidDel="00034230">
          <w:delText>virtually the</w:delText>
        </w:r>
      </w:del>
      <w:ins w:id="56" w:author="Hinrichs, Lars" w:date="2025-05-14T08:30:00Z" w16du:dateUtc="2025-05-14T13:30:00Z">
        <w:r w:rsidR="00034230">
          <w:t>a very similar</w:t>
        </w:r>
      </w:ins>
      <w:del w:id="57" w:author="Hinrichs, Lars" w:date="2025-05-14T08:30:00Z" w16du:dateUtc="2025-05-14T13:30:00Z">
        <w:r w:rsidDel="00034230">
          <w:delText xml:space="preserve"> same</w:delText>
        </w:r>
      </w:del>
      <w:r>
        <w:t xml:space="preserve"> share, 81.4%, report </w:t>
      </w:r>
      <w:ins w:id="58" w:author="Hinrichs, Lars" w:date="2025-05-14T08:30:00Z" w16du:dateUtc="2025-05-14T13:30:00Z">
        <w:r w:rsidR="00034230">
          <w:t xml:space="preserve">recognizing </w:t>
        </w:r>
      </w:ins>
      <w:r>
        <w:t xml:space="preserve">a Canadian way of speaking in 2023. </w:t>
      </w:r>
      <w:r w:rsidR="00756075">
        <w:t>W</w:t>
      </w:r>
      <w:r>
        <w:t xml:space="preserve">omen appear to be leading that </w:t>
      </w:r>
      <w:commentRangeStart w:id="59"/>
      <w:r>
        <w:t>process</w:t>
      </w:r>
      <w:commentRangeEnd w:id="59"/>
      <w:r w:rsidR="0087103C">
        <w:rPr>
          <w:rStyle w:val="CommentReference"/>
        </w:rPr>
        <w:commentReference w:id="59"/>
      </w:r>
      <w:r>
        <w:t xml:space="preserve"> and maintenance of language awareness of Canadian English</w:t>
      </w:r>
      <w:r w:rsidR="00756075">
        <w:t xml:space="preserve"> (Figure 7)</w:t>
      </w:r>
      <w:r>
        <w:t xml:space="preserve">. The cognitive identification with Canada has important linguistic and perceptual repercussions. Swan and Babel (2018: 155), for instance, suggest that “language ideologies and attitudes” play a role in discriminating Canadians from Americans in perception studies, for which their data shows that “Seattle and Vancouver listeners are generally not able to differentiate a talker as being from Seattle or Vancouver” (p. 153), with the caveat that Seattleites are mildly sensitive to Canadian production stereotypes, which renders Seattleites </w:t>
      </w:r>
      <w:del w:id="60" w:author="Hinrichs, Lars" w:date="2025-05-14T08:31:00Z" w16du:dateUtc="2025-05-14T13:31:00Z">
        <w:r w:rsidDel="006475C1">
          <w:delText xml:space="preserve">as </w:delText>
        </w:r>
      </w:del>
      <w:r>
        <w:t xml:space="preserve">more accurate in detecting Vancouverites than vice versa. </w:t>
      </w:r>
      <w:r w:rsidR="00CC797D">
        <w:t xml:space="preserve">Yet, 73% claimed in 2009 to be able to tell Americans from Canadians. </w:t>
      </w:r>
    </w:p>
    <w:p w14:paraId="5FFD6A12" w14:textId="77777777" w:rsidR="00DF7880" w:rsidRDefault="00DF7880" w:rsidP="00CC797D">
      <w:pPr>
        <w:ind w:firstLine="720"/>
      </w:pPr>
      <w:r>
        <w:t xml:space="preserve">Language attitudes are an important factor in language </w:t>
      </w:r>
      <w:commentRangeStart w:id="61"/>
      <w:r>
        <w:t xml:space="preserve">making </w:t>
      </w:r>
      <w:commentRangeEnd w:id="61"/>
      <w:r w:rsidR="00A1578F">
        <w:rPr>
          <w:rStyle w:val="CommentReference"/>
        </w:rPr>
        <w:commentReference w:id="61"/>
      </w:r>
      <w:r>
        <w:t>(Krämer et al. 2022)</w:t>
      </w:r>
      <w:r w:rsidR="00756075">
        <w:t xml:space="preserve"> and variety making</w:t>
      </w:r>
      <w:r>
        <w:t>, especially so for non-dominant varieties (Dollinger 2025</w:t>
      </w:r>
      <w:r w:rsidR="00B770F2">
        <w:t>b</w:t>
      </w:r>
      <w:r>
        <w:t>). Rather than declaring socially meaningful discrimination as not existent</w:t>
      </w:r>
      <w:r w:rsidR="00756075">
        <w:t xml:space="preserve"> based on a lack of categoricity in production</w:t>
      </w:r>
      <w:r>
        <w:t xml:space="preserve">, as has been done </w:t>
      </w:r>
      <w:r w:rsidR="00CC797D">
        <w:t>in the Austrian context</w:t>
      </w:r>
      <w:r>
        <w:t xml:space="preserve"> (e.g. Elspaß &amp; Niehaus 2014: 50), the process of enregisterment and cognitive constructions </w:t>
      </w:r>
      <w:r w:rsidR="00CC797D">
        <w:t>by</w:t>
      </w:r>
      <w:r>
        <w:t xml:space="preserve"> the speaker</w:t>
      </w:r>
      <w:r w:rsidR="00CC797D">
        <w:t>s</w:t>
      </w:r>
      <w:r>
        <w:t>, including nationality (generally more important for smaller nations)</w:t>
      </w:r>
      <w:r w:rsidR="00B770F2">
        <w:t>,</w:t>
      </w:r>
      <w:r>
        <w:t xml:space="preserve"> are actuated.</w:t>
      </w:r>
    </w:p>
    <w:p w14:paraId="17DB3006" w14:textId="77777777" w:rsidR="00F03B47" w:rsidRDefault="00DF7880" w:rsidP="00DF7880">
      <w:pPr>
        <w:ind w:firstLine="720"/>
      </w:pPr>
      <w:r>
        <w:lastRenderedPageBreak/>
        <w:t>Education is a key factor in that process</w:t>
      </w:r>
      <w:r w:rsidR="00756075">
        <w:t xml:space="preserve"> of conceptually constructin</w:t>
      </w:r>
      <w:r w:rsidR="00F03B47">
        <w:t>g</w:t>
      </w:r>
      <w:r w:rsidR="00756075">
        <w:t xml:space="preserve"> a national standard variety</w:t>
      </w:r>
      <w:r>
        <w:t>. While the teaching of a “banal nationalism” (</w:t>
      </w:r>
      <w:r w:rsidRPr="00F03B47">
        <w:t>Billig 1995</w:t>
      </w:r>
      <w:r>
        <w:t xml:space="preserve">) in Canada – the bias that comes with teaching from a certain geographical and sociopolitical point of view – </w:t>
      </w:r>
      <w:r w:rsidR="00756075">
        <w:t>may</w:t>
      </w:r>
      <w:r>
        <w:t xml:space="preserve"> be considered as somewhat more muted than in other places, certainly in the United States, it is nonetheless present. This can be witnessed in both the reported findings that direct questions on national identity produce more positive results than indirect ones (as Warkentyne 1983 already reported) and</w:t>
      </w:r>
      <w:r w:rsidR="00F03B47">
        <w:t>, more recently,</w:t>
      </w:r>
      <w:r>
        <w:t xml:space="preserve"> the </w:t>
      </w:r>
      <w:r w:rsidR="00F03B47">
        <w:t>reinvigorated</w:t>
      </w:r>
      <w:r>
        <w:t xml:space="preserve"> Canadian patriotism following the Trump tariffs and annexation threats in 2025. </w:t>
      </w:r>
    </w:p>
    <w:p w14:paraId="4ECE16D8" w14:textId="77777777" w:rsidR="00DF7880" w:rsidRDefault="00DF7880" w:rsidP="00DF7880">
      <w:pPr>
        <w:ind w:firstLine="720"/>
      </w:pPr>
      <w:r>
        <w:t xml:space="preserve">In the linguistic context, Oakes makes </w:t>
      </w:r>
      <w:r w:rsidR="00F03B47">
        <w:t>the</w:t>
      </w:r>
      <w:r>
        <w:t xml:space="preserve"> argument, stating that linguistic pluricentricity </w:t>
      </w:r>
      <w:r w:rsidR="00756075">
        <w:t>“</w:t>
      </w:r>
      <w:r>
        <w:t xml:space="preserve">cannot rely solely on linguistic data, but must also take into account the role of representations and attitudes” (Oakes 2021: 55). One could dismiss the Canadian case, or </w:t>
      </w:r>
      <w:r w:rsidR="00F03B47">
        <w:t xml:space="preserve">that of </w:t>
      </w:r>
      <w:r>
        <w:t xml:space="preserve">any other non-dominant variety, as a case of language ideology, which is </w:t>
      </w:r>
      <w:r w:rsidR="00756075">
        <w:t>usually</w:t>
      </w:r>
      <w:r>
        <w:t xml:space="preserve"> frowned upon. However, “while language ideologies [mediating between social structure and linguistic practice] certainly help to shape language representations and attitudes, the latter should nonetheless be considered distinct” (ibid: 56-57). The language attitudes surveyed and reported here are subjective norms that may overlap with socially constructed ideology of “Canadian-ness”</w:t>
      </w:r>
      <w:r w:rsidR="00756075">
        <w:t xml:space="preserve"> but are not identical with the latter</w:t>
      </w:r>
      <w:r>
        <w:t>.</w:t>
      </w:r>
      <w:r w:rsidR="00756075">
        <w:t xml:space="preserve"> Subjective claims of linguistic identity involving the Canadian angle may easily be confused with nationalistic thinking</w:t>
      </w:r>
      <w:r w:rsidR="00F03B47">
        <w:t>, though that would deprive the speakers of non-dominant varieties of their linguistic autonomy and recognition</w:t>
      </w:r>
      <w:r w:rsidR="00756075">
        <w:t>.</w:t>
      </w:r>
    </w:p>
    <w:p w14:paraId="534F2CF1" w14:textId="77777777" w:rsidR="00DF7880" w:rsidRDefault="00DF7880" w:rsidP="00DF7880">
      <w:pPr>
        <w:ind w:firstLine="720"/>
      </w:pPr>
      <w:r>
        <w:t xml:space="preserve">Linguistic insecurity, as one aspect of language attitudes, is an indicator for </w:t>
      </w:r>
      <w:r w:rsidR="00756075">
        <w:t xml:space="preserve">the </w:t>
      </w:r>
      <w:r>
        <w:t xml:space="preserve">varying social prestige of varieties but not </w:t>
      </w:r>
      <w:r w:rsidR="00756075">
        <w:t>a good indicator of</w:t>
      </w:r>
      <w:r>
        <w:t xml:space="preserve"> their </w:t>
      </w:r>
      <w:r w:rsidR="00756075">
        <w:t>relevance</w:t>
      </w:r>
      <w:r>
        <w:t xml:space="preserve">. Non-dominant variety speakers (e.g. Canadian English, Austrian German, Belgian Dutch, Quebec French, Catalan, Finnish Swedish) are confronted with </w:t>
      </w:r>
      <w:r w:rsidR="00756075">
        <w:t>linguistic insecurity</w:t>
      </w:r>
      <w:r>
        <w:t xml:space="preserve"> </w:t>
      </w:r>
      <w:r w:rsidR="00F03B47">
        <w:t>in</w:t>
      </w:r>
      <w:r>
        <w:t xml:space="preserve"> </w:t>
      </w:r>
      <w:r w:rsidR="00756075">
        <w:t>many</w:t>
      </w:r>
      <w:r>
        <w:t xml:space="preserve"> of their encounters, which raises, to the degree that “linguistic insecurity reflects a perceived threat to individuals’ sense of linguistic dignity or self-esteem”, the issue to “recognize that there is also an ethical dimension to the question of linguistic pluricentricity”, which Oakes </w:t>
      </w:r>
      <w:r w:rsidR="00F03B47">
        <w:t>terms</w:t>
      </w:r>
      <w:r>
        <w:t xml:space="preserve"> “linguistic pluricentric justice” (p. 58). </w:t>
      </w:r>
      <w:r w:rsidR="00756075">
        <w:t>Clearly, sociolinguistic practice ought to consider the emic angle as equally important, if not more</w:t>
      </w:r>
      <w:r w:rsidR="00F03B47">
        <w:t xml:space="preserve"> so</w:t>
      </w:r>
      <w:r w:rsidR="00756075">
        <w:t>, than etic statements</w:t>
      </w:r>
      <w:r w:rsidR="00F03B47">
        <w:t xml:space="preserve"> that will inevitably exert some hegemonic force (see Dollinger 2025b for a drastic example of field-internal presuppositions)</w:t>
      </w:r>
      <w:r w:rsidR="00756075">
        <w:t>.</w:t>
      </w:r>
    </w:p>
    <w:p w14:paraId="1F7BF68A" w14:textId="77777777" w:rsidR="00170027" w:rsidRDefault="00DF7880" w:rsidP="00DF7880">
      <w:pPr>
        <w:ind w:firstLine="720"/>
      </w:pPr>
      <w:r>
        <w:t>We have seen in Figure 2 that only 22.2% answered “Definitely yes” to the question whether CanE was a distinct kind of English, like BrE and AmE, while 45.8 chose “Probably yes”. The lower degree of certain</w:t>
      </w:r>
      <w:r w:rsidR="00F03B47">
        <w:t>t</w:t>
      </w:r>
      <w:r>
        <w:t>y in these answers</w:t>
      </w:r>
      <w:r w:rsidR="00756075">
        <w:t xml:space="preserve"> </w:t>
      </w:r>
      <w:r>
        <w:t>suggests that a degree of linguistic insecurity is present. Although 78% would want to see a “Canadian English option” in software, the relatively low exposure rates to Standard Canadian English as a term (just around 50% anywhere but in New Brunswick, where it is higher</w:t>
      </w:r>
      <w:r w:rsidR="00756075">
        <w:t>,</w:t>
      </w:r>
      <w:r>
        <w:t xml:space="preserve"> Figure 4) result in a somewhat diffuse picture at present regarding the </w:t>
      </w:r>
      <w:r w:rsidR="00756075">
        <w:t xml:space="preserve">strength of </w:t>
      </w:r>
      <w:r>
        <w:t xml:space="preserve">linguistic autonomy of CanE. While </w:t>
      </w:r>
      <w:r w:rsidR="00756075">
        <w:t>linguistic autonomy is detectable in these data points</w:t>
      </w:r>
      <w:r>
        <w:t xml:space="preserve">, </w:t>
      </w:r>
      <w:r w:rsidR="00756075">
        <w:t xml:space="preserve">it is </w:t>
      </w:r>
      <w:r w:rsidR="00F03B47">
        <w:t>expressed more</w:t>
      </w:r>
      <w:r w:rsidR="00756075">
        <w:t xml:space="preserve"> cautionary</w:t>
      </w:r>
      <w:r>
        <w:t xml:space="preserve">. </w:t>
      </w:r>
    </w:p>
    <w:p w14:paraId="71ADCF91" w14:textId="4220AAFE" w:rsidR="00DF7880" w:rsidRDefault="00DF7880" w:rsidP="00DF7880">
      <w:pPr>
        <w:ind w:firstLine="720"/>
      </w:pPr>
      <w:r>
        <w:t>Similar results, f</w:t>
      </w:r>
      <w:r w:rsidR="00F03B47">
        <w:t>rom</w:t>
      </w:r>
      <w:r>
        <w:t xml:space="preserve"> Austrian German, are interpreted not as a</w:t>
      </w:r>
      <w:r w:rsidR="00F03B47">
        <w:t xml:space="preserve"> logical </w:t>
      </w:r>
      <w:del w:id="62" w:author="Hinrichs, Lars" w:date="2025-05-14T10:08:00Z" w16du:dateUtc="2025-05-14T15:08:00Z">
        <w:r w:rsidR="00F03B47" w:rsidDel="00691936">
          <w:delText xml:space="preserve">consequence </w:delText>
        </w:r>
        <w:r w:rsidDel="00691936">
          <w:delText xml:space="preserve"> </w:delText>
        </w:r>
        <w:r w:rsidR="00170027" w:rsidDel="00691936">
          <w:delText>of</w:delText>
        </w:r>
      </w:del>
      <w:ins w:id="63" w:author="Hinrichs, Lars" w:date="2025-05-14T10:08:00Z" w16du:dateUtc="2025-05-14T15:08:00Z">
        <w:r w:rsidR="00691936">
          <w:t>consequence of</w:t>
        </w:r>
      </w:ins>
      <w:r w:rsidR="00170027">
        <w:t xml:space="preserve"> </w:t>
      </w:r>
      <w:r>
        <w:t>dominant and non-dominant standard</w:t>
      </w:r>
      <w:r w:rsidR="00170027">
        <w:t>s</w:t>
      </w:r>
      <w:r w:rsidR="00F03B47">
        <w:t xml:space="preserve"> and their intersections</w:t>
      </w:r>
      <w:r>
        <w:t xml:space="preserve">, but as two “norms of orality” of one standard, as “a single … conceptualization of </w:t>
      </w:r>
      <w:r w:rsidR="00170027">
        <w:t>‘</w:t>
      </w:r>
      <w:r>
        <w:t>standard</w:t>
      </w:r>
      <w:r w:rsidR="00170027">
        <w:t>’</w:t>
      </w:r>
      <w:r>
        <w:t xml:space="preserve"> does not meet the complex linguistic situation” in Austria</w:t>
      </w:r>
      <w:r w:rsidR="00F03B47">
        <w:t xml:space="preserve"> (</w:t>
      </w:r>
      <w:proofErr w:type="spellStart"/>
      <w:r w:rsidR="00F03B47">
        <w:t>Koppensteiner</w:t>
      </w:r>
      <w:proofErr w:type="spellEnd"/>
      <w:r w:rsidR="00F03B47">
        <w:t xml:space="preserve"> &amp; Lenz 2020: 59-60). However,</w:t>
      </w:r>
      <w:r>
        <w:t xml:space="preserve"> a “transnational unmarked” variety is taken </w:t>
      </w:r>
      <w:r w:rsidR="00170027">
        <w:t>for</w:t>
      </w:r>
      <w:r>
        <w:t xml:space="preserve"> granted</w:t>
      </w:r>
      <w:r w:rsidR="00F03B47">
        <w:t xml:space="preserve"> and not questioned (ibid)</w:t>
      </w:r>
      <w:r>
        <w:t>. Such interpretation is consistent with a suggested, but controversially discussed, One Standard German Axiom (OSGA) (Dollinger 2019</w:t>
      </w:r>
      <w:r w:rsidR="00B770F2">
        <w:t>b</w:t>
      </w:r>
      <w:r>
        <w:t xml:space="preserve">: 14, </w:t>
      </w:r>
      <w:r w:rsidR="00F03B47">
        <w:t>2025b</w:t>
      </w:r>
      <w:r>
        <w:t>).</w:t>
      </w:r>
    </w:p>
    <w:p w14:paraId="3400D9CC" w14:textId="77777777" w:rsidR="00DF7880" w:rsidRDefault="00DF7880" w:rsidP="00DF7880">
      <w:pPr>
        <w:ind w:firstLine="720"/>
      </w:pPr>
      <w:r>
        <w:lastRenderedPageBreak/>
        <w:t xml:space="preserve">In the Canadian context, the connection between linguistic identity and linguistic varieties is more </w:t>
      </w:r>
      <w:r w:rsidR="00170027">
        <w:t xml:space="preserve">widely </w:t>
      </w:r>
      <w:r>
        <w:t>accepted, and thus the relevance of attitudinal factors (e.g. Preston 2013) in linguistic claim</w:t>
      </w:r>
      <w:r w:rsidR="00F03B47">
        <w:t>s</w:t>
      </w:r>
      <w:r>
        <w:t xml:space="preserve"> of Canadianness. </w:t>
      </w:r>
      <w:r w:rsidR="00170027">
        <w:t xml:space="preserve">The idea of a One Standard English Axiom seems absurd, especially in the light of World Englishes. </w:t>
      </w:r>
      <w:r>
        <w:t xml:space="preserve">It is these attitudinal factors in the context of “pluricentric linguistic justice” that are to be considered, which is rather different from assumed “defenses of the concept of pluricentricity” which “lend themselves to nationalistic views and explorations precisely because they are interested predominantly in linguistic perception rather than production” (Schneider 2022: 471). It is not ideology that is the key </w:t>
      </w:r>
      <w:r w:rsidR="00170027">
        <w:t>point of pluricentric theory</w:t>
      </w:r>
      <w:r>
        <w:t xml:space="preserve">, but a consideration of the language attitudes of non-dominant speakers, so often overlooked, and a concession that standard varieties are dynamically shaped. In the Austrian case, it seems as if a likewise expression of Austrian identities via an Austrian standard – which de facto happens </w:t>
      </w:r>
      <w:r w:rsidR="00B770F2">
        <w:t xml:space="preserve">routinely (de Cillia &amp; Ransmayr 2019: Abb. 36) </w:t>
      </w:r>
      <w:r>
        <w:t xml:space="preserve">– is theoretically ruled out via OSGA (see Dollinger </w:t>
      </w:r>
      <w:r w:rsidR="00B770F2">
        <w:t>2019</w:t>
      </w:r>
      <w:r>
        <w:t>b)</w:t>
      </w:r>
      <w:r w:rsidR="00F03B47">
        <w:t xml:space="preserve"> or allowed</w:t>
      </w:r>
      <w:r>
        <w:t>.</w:t>
      </w:r>
      <w:r w:rsidR="00170027">
        <w:t xml:space="preserve"> In the </w:t>
      </w:r>
      <w:r w:rsidR="00F03B47">
        <w:t xml:space="preserve">present </w:t>
      </w:r>
      <w:r w:rsidR="00170027">
        <w:t xml:space="preserve">Canadian case, however, such notions </w:t>
      </w:r>
      <w:r w:rsidR="00F03B47">
        <w:t xml:space="preserve">of a single standard </w:t>
      </w:r>
      <w:r w:rsidR="00170027">
        <w:t xml:space="preserve">are of </w:t>
      </w:r>
      <w:r w:rsidR="00F03B47">
        <w:t>no social</w:t>
      </w:r>
      <w:r w:rsidR="00170027">
        <w:t xml:space="preserve"> relevance and the study of the perception and construction of a domestic Canadian standard can proceed without linguistic opposition.</w:t>
      </w:r>
    </w:p>
    <w:p w14:paraId="1FB04526" w14:textId="6FAD8059" w:rsidR="00003F5B" w:rsidRDefault="00B770F2" w:rsidP="00003F5B">
      <w:r>
        <w:tab/>
        <w:t>The importance of education was highlighted</w:t>
      </w:r>
      <w:r w:rsidR="00170027">
        <w:t xml:space="preserve"> </w:t>
      </w:r>
      <w:r>
        <w:t>by significant correlations in Figures 8 and 9 via a composite index (SLAI – Standard Language Attitude Index, referring to Standard Canadian English)</w:t>
      </w:r>
      <w:r w:rsidR="00170027">
        <w:t>. SLAI</w:t>
      </w:r>
      <w:r>
        <w:t xml:space="preserve"> </w:t>
      </w:r>
      <w:r w:rsidR="00170027">
        <w:t xml:space="preserve">confirms </w:t>
      </w:r>
      <w:r>
        <w:t>that for those growing up in Canada</w:t>
      </w:r>
      <w:ins w:id="64" w:author="Hinrichs, Lars" w:date="2025-05-14T10:09:00Z" w16du:dateUtc="2025-05-14T15:09:00Z">
        <w:r w:rsidR="00AB463A">
          <w:t>,</w:t>
        </w:r>
      </w:ins>
      <w:r>
        <w:t xml:space="preserve"> no correlations with ethnic orientations can be discerned (Figure 12). Those who are themselves multilingual tend to orient </w:t>
      </w:r>
      <w:del w:id="65" w:author="Hinrichs, Lars" w:date="2025-05-14T10:09:00Z" w16du:dateUtc="2025-05-14T15:09:00Z">
        <w:r w:rsidDel="00311E10">
          <w:delText xml:space="preserve">themselves </w:delText>
        </w:r>
      </w:del>
      <w:r>
        <w:t xml:space="preserve">more towards StCanE </w:t>
      </w:r>
      <w:del w:id="66" w:author="Hinrichs, Lars" w:date="2025-05-14T10:09:00Z" w16du:dateUtc="2025-05-14T15:09:00Z">
        <w:r w:rsidDel="00311E10">
          <w:delText xml:space="preserve">when </w:delText>
        </w:r>
      </w:del>
      <w:ins w:id="67" w:author="Hinrichs, Lars" w:date="2025-05-14T10:09:00Z" w16du:dateUtc="2025-05-14T15:09:00Z">
        <w:r w:rsidR="00311E10">
          <w:t>if</w:t>
        </w:r>
        <w:r w:rsidR="00311E10">
          <w:t xml:space="preserve"> </w:t>
        </w:r>
      </w:ins>
      <w:r w:rsidR="00170027">
        <w:t xml:space="preserve">they are </w:t>
      </w:r>
      <w:r>
        <w:t xml:space="preserve">female </w:t>
      </w:r>
      <w:del w:id="68" w:author="Hinrichs, Lars" w:date="2025-05-14T10:09:00Z" w16du:dateUtc="2025-05-14T15:09:00Z">
        <w:r w:rsidDel="00311E10">
          <w:delText xml:space="preserve">and </w:delText>
        </w:r>
      </w:del>
      <w:ins w:id="69" w:author="Hinrichs, Lars" w:date="2025-05-14T10:09:00Z" w16du:dateUtc="2025-05-14T15:09:00Z">
        <w:r w:rsidR="00311E10">
          <w:t>or</w:t>
        </w:r>
        <w:r w:rsidR="00311E10">
          <w:t xml:space="preserve"> </w:t>
        </w:r>
      </w:ins>
      <w:r>
        <w:t xml:space="preserve">non-binary, while </w:t>
      </w:r>
      <w:del w:id="70" w:author="Hinrichs, Lars" w:date="2025-05-14T10:09:00Z" w16du:dateUtc="2025-05-14T15:09:00Z">
        <w:r w:rsidDel="00311E10">
          <w:delText xml:space="preserve">the </w:delText>
        </w:r>
      </w:del>
      <w:r>
        <w:t>male multilinguals are more sceptical (Figure 10). Male scepticism towards the non-dominant StCanE is consistent, for instance in Figure 7 (right panel)</w:t>
      </w:r>
      <w:r w:rsidR="00D3345B">
        <w:t>.</w:t>
      </w:r>
      <w:r>
        <w:t xml:space="preserve"> </w:t>
      </w:r>
    </w:p>
    <w:p w14:paraId="485974B5" w14:textId="57C4C04C" w:rsidR="005B1F31" w:rsidRDefault="005B1F31" w:rsidP="00003F5B">
      <w:r>
        <w:tab/>
        <w:t>The frequency of English use</w:t>
      </w:r>
      <w:r w:rsidR="00FE7235">
        <w:t xml:space="preserve"> (EUI) is</w:t>
      </w:r>
      <w:r>
        <w:t xml:space="preserve">, </w:t>
      </w:r>
      <w:del w:id="71" w:author="Hinrichs, Lars" w:date="2025-05-14T10:09:00Z" w16du:dateUtc="2025-05-14T15:09:00Z">
        <w:r w:rsidDel="007663BB">
          <w:delText>similar to</w:delText>
        </w:r>
      </w:del>
      <w:ins w:id="72" w:author="Hinrichs, Lars" w:date="2025-05-14T10:09:00Z" w16du:dateUtc="2025-05-14T15:09:00Z">
        <w:r w:rsidR="007663BB">
          <w:t>like</w:t>
        </w:r>
      </w:ins>
      <w:r>
        <w:t xml:space="preserve"> Multilingualism, a more important factor for the Canadian standard. Those who use English the least (Figure 13) also consider CanE its own distinct variety the least, while, conversely, monolingual speakers do so the most. These two groups show a significant difference</w:t>
      </w:r>
      <w:r w:rsidR="00263CD3">
        <w:t xml:space="preserve"> (</w:t>
      </w:r>
      <w:r>
        <w:t>with more frequent English users in Canada in between</w:t>
      </w:r>
      <w:r w:rsidR="00263CD3">
        <w:t>,</w:t>
      </w:r>
      <w:r>
        <w:t xml:space="preserve"> but not significant</w:t>
      </w:r>
      <w:r w:rsidR="00263CD3">
        <w:t>)</w:t>
      </w:r>
      <w:r>
        <w:t>. Spelling, however, seems to pattern differently. The mono</w:t>
      </w:r>
      <w:r w:rsidR="001C08AE">
        <w:t>lin</w:t>
      </w:r>
      <w:r>
        <w:t>gual speakers are also the ones that would wish to see Canadian spelling to be taught at Canadian universities, significantly more so than those of high and low Ethnic orientation (Figure 14).</w:t>
      </w:r>
    </w:p>
    <w:p w14:paraId="2ADF1C8C" w14:textId="19AC0A36" w:rsidR="001C08AE" w:rsidRDefault="001C08AE" w:rsidP="00003F5B">
      <w:r>
        <w:tab/>
        <w:t xml:space="preserve">As outlined in the beginning, language representations and attitudes are fuelled by wider social contexts. </w:t>
      </w:r>
      <w:del w:id="73" w:author="Hinrichs, Lars" w:date="2025-05-14T10:10:00Z" w16du:dateUtc="2025-05-14T15:10:00Z">
        <w:r w:rsidDel="00820698">
          <w:delText>In the 1970s,</w:delText>
        </w:r>
      </w:del>
      <w:ins w:id="74" w:author="Hinrichs, Lars" w:date="2025-05-14T10:10:00Z" w16du:dateUtc="2025-05-14T15:10:00Z">
        <w:r w:rsidR="00820698">
          <w:t>While</w:t>
        </w:r>
      </w:ins>
      <w:r>
        <w:t xml:space="preserve"> Canadian national identity </w:t>
      </w:r>
      <w:del w:id="75" w:author="Hinrichs, Lars" w:date="2025-05-14T10:10:00Z" w16du:dateUtc="2025-05-14T15:10:00Z">
        <w:r w:rsidDel="00820698">
          <w:delText xml:space="preserve">may have been </w:delText>
        </w:r>
        <w:r w:rsidR="00263CD3" w:rsidDel="00820698">
          <w:delText>tangible</w:delText>
        </w:r>
      </w:del>
      <w:ins w:id="76" w:author="Hinrichs, Lars" w:date="2025-05-14T10:10:00Z" w16du:dateUtc="2025-05-14T15:10:00Z">
        <w:r w:rsidR="00820698">
          <w:t>was on the rise in the 1970s</w:t>
        </w:r>
      </w:ins>
      <w:r>
        <w:t xml:space="preserve">, </w:t>
      </w:r>
      <w:del w:id="77" w:author="Hinrichs, Lars" w:date="2025-05-14T10:10:00Z" w16du:dateUtc="2025-05-14T15:10:00Z">
        <w:r w:rsidDel="00820698">
          <w:delText xml:space="preserve">but </w:delText>
        </w:r>
      </w:del>
      <w:r>
        <w:t xml:space="preserve">not so </w:t>
      </w:r>
      <w:ins w:id="78" w:author="Hinrichs, Lars" w:date="2025-05-14T10:11:00Z" w16du:dateUtc="2025-05-14T15:11:00Z">
        <w:r w:rsidR="00820698">
          <w:t xml:space="preserve">for </w:t>
        </w:r>
      </w:ins>
      <w:r>
        <w:t>linguistic identity. This has shifted in the early 2000s and is still ongoing. However, today</w:t>
      </w:r>
      <w:del w:id="79" w:author="Hinrichs, Lars" w:date="2025-05-14T10:11:00Z" w16du:dateUtc="2025-05-14T15:11:00Z">
        <w:r w:rsidDel="00820698">
          <w:delText>,</w:delText>
        </w:r>
      </w:del>
      <w:r>
        <w:t xml:space="preserve"> there is</w:t>
      </w:r>
      <w:ins w:id="80" w:author="Hinrichs, Lars" w:date="2025-05-14T10:11:00Z" w16du:dateUtc="2025-05-14T15:11:00Z">
        <w:r w:rsidR="00820698">
          <w:t>,</w:t>
        </w:r>
      </w:ins>
      <w:r>
        <w:t xml:space="preserve"> in comparison to the early 2000s</w:t>
      </w:r>
      <w:ins w:id="81" w:author="Hinrichs, Lars" w:date="2025-05-14T10:11:00Z" w16du:dateUtc="2025-05-14T15:11:00Z">
        <w:r w:rsidR="00820698">
          <w:t>,</w:t>
        </w:r>
      </w:ins>
      <w:r>
        <w:t xml:space="preserve"> little to no public discourse about the linguistic identity of Anglophone Canadians, as shown in Figure 1. It will remain to be see if and to what degree linguistic work on the unique angle of Canadian English (</w:t>
      </w:r>
      <w:hyperlink r:id="rId19" w:history="1">
        <w:r w:rsidRPr="00150755">
          <w:rPr>
            <w:rStyle w:val="Hyperlink"/>
          </w:rPr>
          <w:t>www.canadianenglishdictionary.ca</w:t>
        </w:r>
      </w:hyperlink>
      <w:r>
        <w:t xml:space="preserve">) may enrich Canadian public discourse.  </w:t>
      </w:r>
    </w:p>
    <w:p w14:paraId="4C56E3B3" w14:textId="77777777" w:rsidR="00DF7880" w:rsidRDefault="00DF7880" w:rsidP="00003F5B"/>
    <w:p w14:paraId="3C6A36C0" w14:textId="77777777" w:rsidR="00DF7880" w:rsidRDefault="00DF7880" w:rsidP="00003F5B"/>
    <w:p w14:paraId="51C32CBB" w14:textId="77777777" w:rsidR="00003F5B" w:rsidRDefault="00003F5B" w:rsidP="00003F5B">
      <w:pPr>
        <w:pStyle w:val="Heading1"/>
      </w:pPr>
      <w:r>
        <w:t xml:space="preserve">6 </w:t>
      </w:r>
      <w:r>
        <w:tab/>
        <w:t>References</w:t>
      </w:r>
    </w:p>
    <w:p w14:paraId="4797D8A0" w14:textId="77777777" w:rsidR="00003F5B" w:rsidRDefault="00003F5B" w:rsidP="00003F5B"/>
    <w:p w14:paraId="275E5209" w14:textId="77777777" w:rsidR="00F03B47" w:rsidRPr="00F03B47" w:rsidRDefault="00F03B47" w:rsidP="00F03B47">
      <w:pPr>
        <w:ind w:left="397" w:hanging="397"/>
        <w:rPr>
          <w:rFonts w:cstheme="minorHAnsi"/>
          <w:sz w:val="20"/>
          <w:szCs w:val="20"/>
          <w:lang w:val="de-DE"/>
        </w:rPr>
      </w:pPr>
      <w:r w:rsidRPr="00A07287">
        <w:rPr>
          <w:rFonts w:cstheme="minorHAnsi"/>
          <w:sz w:val="20"/>
          <w:szCs w:val="20"/>
          <w:lang w:val="en-US"/>
        </w:rPr>
        <w:t xml:space="preserve">Ammon, Ulrich et al. 2004. </w:t>
      </w:r>
      <w:r w:rsidRPr="0054255A">
        <w:rPr>
          <w:rFonts w:cstheme="minorHAnsi"/>
          <w:i/>
          <w:sz w:val="20"/>
          <w:szCs w:val="20"/>
          <w:lang w:val="de-DE"/>
        </w:rPr>
        <w:t>Variantenwörterbuch des Deutschen.</w:t>
      </w:r>
      <w:r w:rsidRPr="0054255A">
        <w:rPr>
          <w:rFonts w:cstheme="minorHAnsi"/>
          <w:sz w:val="20"/>
          <w:szCs w:val="20"/>
          <w:lang w:val="de-DE"/>
        </w:rPr>
        <w:t xml:space="preserve"> </w:t>
      </w:r>
      <w:r w:rsidRPr="00F03B47">
        <w:rPr>
          <w:rFonts w:cstheme="minorHAnsi"/>
          <w:sz w:val="20"/>
          <w:szCs w:val="20"/>
          <w:lang w:val="de-DE"/>
        </w:rPr>
        <w:t>Berlin: de Gruyter.</w:t>
      </w:r>
    </w:p>
    <w:p w14:paraId="687DE9ED" w14:textId="77777777" w:rsidR="00F03B47" w:rsidRPr="00093707" w:rsidRDefault="00F03B47" w:rsidP="00F03B47">
      <w:pPr>
        <w:ind w:left="397" w:hanging="397"/>
        <w:rPr>
          <w:rFonts w:cstheme="minorHAnsi"/>
          <w:sz w:val="20"/>
          <w:szCs w:val="20"/>
        </w:rPr>
      </w:pPr>
      <w:r w:rsidRPr="00A07287">
        <w:rPr>
          <w:rFonts w:cstheme="minorHAnsi"/>
          <w:sz w:val="20"/>
          <w:szCs w:val="20"/>
          <w:lang w:val="en-US"/>
          <w:rPrChange w:id="82" w:author="Hinrichs, Lars" w:date="2025-05-02T22:05:00Z" w16du:dateUtc="2025-05-03T03:05:00Z">
            <w:rPr>
              <w:rFonts w:cstheme="minorHAnsi"/>
              <w:sz w:val="20"/>
              <w:szCs w:val="20"/>
              <w:lang w:val="de-DE"/>
            </w:rPr>
          </w:rPrChange>
        </w:rPr>
        <w:t xml:space="preserve">Billig, Michael. </w:t>
      </w:r>
      <w:r w:rsidRPr="00093707">
        <w:rPr>
          <w:rFonts w:cstheme="minorHAnsi"/>
          <w:sz w:val="20"/>
          <w:szCs w:val="20"/>
        </w:rPr>
        <w:t xml:space="preserve">1995. </w:t>
      </w:r>
      <w:r w:rsidRPr="00093707">
        <w:rPr>
          <w:rFonts w:cstheme="minorHAnsi"/>
          <w:i/>
          <w:sz w:val="20"/>
          <w:szCs w:val="20"/>
        </w:rPr>
        <w:t>Banal Nationalism</w:t>
      </w:r>
      <w:r w:rsidRPr="00093707">
        <w:rPr>
          <w:rFonts w:cstheme="minorHAnsi"/>
          <w:sz w:val="20"/>
          <w:szCs w:val="20"/>
        </w:rPr>
        <w:t>. London: Sage.</w:t>
      </w:r>
    </w:p>
    <w:p w14:paraId="41840DF4" w14:textId="77777777" w:rsidR="00F03B47" w:rsidRPr="0054255A" w:rsidRDefault="00F03B47" w:rsidP="00F03B47">
      <w:pPr>
        <w:ind w:left="397" w:hanging="397"/>
        <w:jc w:val="both"/>
        <w:rPr>
          <w:rFonts w:cstheme="minorHAnsi"/>
          <w:color w:val="000000"/>
          <w:sz w:val="20"/>
          <w:szCs w:val="20"/>
        </w:rPr>
      </w:pPr>
      <w:r w:rsidRPr="0054255A">
        <w:rPr>
          <w:rFonts w:cstheme="minorHAnsi"/>
          <w:sz w:val="20"/>
          <w:szCs w:val="20"/>
        </w:rPr>
        <w:t xml:space="preserve">Boberg, Charles. 2000. </w:t>
      </w:r>
      <w:proofErr w:type="spellStart"/>
      <w:r w:rsidRPr="0054255A">
        <w:rPr>
          <w:rFonts w:cstheme="minorHAnsi"/>
          <w:sz w:val="20"/>
          <w:szCs w:val="20"/>
        </w:rPr>
        <w:t>Geolinguistic</w:t>
      </w:r>
      <w:proofErr w:type="spellEnd"/>
      <w:r w:rsidRPr="0054255A">
        <w:rPr>
          <w:rFonts w:cstheme="minorHAnsi"/>
          <w:sz w:val="20"/>
          <w:szCs w:val="20"/>
        </w:rPr>
        <w:t xml:space="preserve"> diffusion and the U.S.-Canada border. </w:t>
      </w:r>
      <w:r w:rsidRPr="0054255A">
        <w:rPr>
          <w:rFonts w:cstheme="minorHAnsi"/>
          <w:i/>
          <w:sz w:val="20"/>
          <w:szCs w:val="20"/>
        </w:rPr>
        <w:t>Language Variation and Change</w:t>
      </w:r>
      <w:r w:rsidRPr="0054255A">
        <w:rPr>
          <w:rFonts w:cstheme="minorHAnsi"/>
          <w:sz w:val="20"/>
          <w:szCs w:val="20"/>
        </w:rPr>
        <w:t xml:space="preserve"> 12: 1-24.</w:t>
      </w:r>
    </w:p>
    <w:p w14:paraId="02180FDA" w14:textId="77777777" w:rsidR="00F03B47" w:rsidRPr="0054255A" w:rsidRDefault="00F03B47" w:rsidP="00F03B47">
      <w:pPr>
        <w:ind w:left="397" w:hanging="397"/>
        <w:rPr>
          <w:rFonts w:eastAsia="Calibri" w:cstheme="minorHAnsi"/>
          <w:color w:val="000000"/>
          <w:sz w:val="20"/>
          <w:szCs w:val="20"/>
        </w:rPr>
      </w:pPr>
      <w:r w:rsidRPr="0054255A">
        <w:rPr>
          <w:rFonts w:eastAsia="Calibri" w:cstheme="minorHAnsi"/>
          <w:color w:val="000000"/>
          <w:sz w:val="20"/>
          <w:szCs w:val="20"/>
        </w:rPr>
        <w:lastRenderedPageBreak/>
        <w:t xml:space="preserve">Boberg, Charles. 2005. The North American Regional Vocabulary Survey: new variables and methods in the study of North American English. </w:t>
      </w:r>
      <w:r w:rsidRPr="0054255A">
        <w:rPr>
          <w:rFonts w:eastAsia="Calibri" w:cstheme="minorHAnsi"/>
          <w:i/>
          <w:color w:val="000000"/>
          <w:sz w:val="20"/>
          <w:szCs w:val="20"/>
        </w:rPr>
        <w:t>American Speech</w:t>
      </w:r>
      <w:r w:rsidRPr="0054255A">
        <w:rPr>
          <w:rFonts w:eastAsia="Calibri" w:cstheme="minorHAnsi"/>
          <w:color w:val="000000"/>
          <w:sz w:val="20"/>
          <w:szCs w:val="20"/>
        </w:rPr>
        <w:t xml:space="preserve"> 80: 22-60.</w:t>
      </w:r>
    </w:p>
    <w:p w14:paraId="7024D93C" w14:textId="77777777" w:rsidR="00F03B47" w:rsidRPr="0054255A" w:rsidRDefault="00F03B47" w:rsidP="00F03B47">
      <w:pPr>
        <w:ind w:left="397" w:hanging="397"/>
        <w:rPr>
          <w:rFonts w:eastAsia="Calibri" w:cstheme="minorHAnsi"/>
          <w:color w:val="000000"/>
          <w:sz w:val="20"/>
          <w:szCs w:val="20"/>
        </w:rPr>
      </w:pPr>
      <w:r w:rsidRPr="0054255A">
        <w:rPr>
          <w:rFonts w:eastAsia="Calibri" w:cstheme="minorHAnsi"/>
          <w:color w:val="000000"/>
          <w:sz w:val="20"/>
          <w:szCs w:val="20"/>
        </w:rPr>
        <w:t xml:space="preserve">Boberg, Charles. 2008. Regional phonetic differentiation in Standard Canadian English. </w:t>
      </w:r>
      <w:r w:rsidRPr="0054255A">
        <w:rPr>
          <w:rFonts w:eastAsia="Calibri" w:cstheme="minorHAnsi"/>
          <w:i/>
          <w:color w:val="000000"/>
          <w:sz w:val="20"/>
          <w:szCs w:val="20"/>
        </w:rPr>
        <w:t>Journal of English Linguistics</w:t>
      </w:r>
      <w:r w:rsidRPr="0054255A">
        <w:rPr>
          <w:rFonts w:eastAsia="Calibri" w:cstheme="minorHAnsi"/>
          <w:color w:val="000000"/>
          <w:sz w:val="20"/>
          <w:szCs w:val="20"/>
        </w:rPr>
        <w:t xml:space="preserve"> 36(2): 129-154. </w:t>
      </w:r>
    </w:p>
    <w:p w14:paraId="50AED819" w14:textId="77777777" w:rsidR="00F03B47" w:rsidRPr="00111AE6" w:rsidRDefault="00F03B47" w:rsidP="00F03B47">
      <w:pPr>
        <w:ind w:left="397" w:hanging="397"/>
        <w:rPr>
          <w:rFonts w:cstheme="minorHAnsi"/>
          <w:sz w:val="20"/>
          <w:szCs w:val="20"/>
        </w:rPr>
      </w:pPr>
      <w:r w:rsidRPr="00111AE6">
        <w:rPr>
          <w:rFonts w:cstheme="minorHAnsi"/>
          <w:sz w:val="20"/>
          <w:szCs w:val="20"/>
        </w:rPr>
        <w:t>Chambers, J. K. (1980) Linguistic variation and Chomsky’s “homogeneous speech community”. In Murray Kinloch and</w:t>
      </w:r>
      <w:r w:rsidRPr="0054255A">
        <w:rPr>
          <w:rFonts w:cstheme="minorHAnsi"/>
          <w:sz w:val="20"/>
          <w:szCs w:val="20"/>
        </w:rPr>
        <w:t xml:space="preserve"> </w:t>
      </w:r>
      <w:r w:rsidRPr="00111AE6">
        <w:rPr>
          <w:rFonts w:cstheme="minorHAnsi"/>
          <w:sz w:val="20"/>
          <w:szCs w:val="20"/>
        </w:rPr>
        <w:t xml:space="preserve">A. B. House (eds), </w:t>
      </w:r>
      <w:r w:rsidRPr="00111AE6">
        <w:rPr>
          <w:rFonts w:cstheme="minorHAnsi"/>
          <w:i/>
          <w:iCs/>
          <w:sz w:val="20"/>
          <w:szCs w:val="20"/>
        </w:rPr>
        <w:t xml:space="preserve">Papers from the Fourth Annual Meeting of the Atlantic Provinces Linguistic Association </w:t>
      </w:r>
      <w:r w:rsidRPr="00111AE6">
        <w:rPr>
          <w:rFonts w:cstheme="minorHAnsi"/>
          <w:sz w:val="20"/>
          <w:szCs w:val="20"/>
        </w:rPr>
        <w:t>(pp. 1–31).</w:t>
      </w:r>
      <w:r w:rsidRPr="0054255A">
        <w:rPr>
          <w:rFonts w:cstheme="minorHAnsi"/>
          <w:sz w:val="20"/>
          <w:szCs w:val="20"/>
        </w:rPr>
        <w:t xml:space="preserve"> </w:t>
      </w:r>
      <w:r w:rsidRPr="00111AE6">
        <w:rPr>
          <w:rFonts w:cstheme="minorHAnsi"/>
          <w:sz w:val="20"/>
          <w:szCs w:val="20"/>
        </w:rPr>
        <w:t>Fredericton: University of New Brunswick.</w:t>
      </w:r>
    </w:p>
    <w:p w14:paraId="5EA506E1" w14:textId="77777777" w:rsidR="00F03B47" w:rsidRPr="0054255A" w:rsidRDefault="00F03B47" w:rsidP="00F03B47">
      <w:pPr>
        <w:ind w:left="397" w:hanging="397"/>
        <w:jc w:val="both"/>
        <w:rPr>
          <w:rFonts w:cstheme="minorHAnsi"/>
          <w:color w:val="000000"/>
          <w:sz w:val="20"/>
          <w:szCs w:val="20"/>
        </w:rPr>
      </w:pPr>
      <w:r w:rsidRPr="0054255A">
        <w:rPr>
          <w:rFonts w:cstheme="minorHAnsi"/>
          <w:color w:val="000000"/>
          <w:sz w:val="20"/>
          <w:szCs w:val="20"/>
        </w:rPr>
        <w:t xml:space="preserve">Chambers, J. K. 1994. An introduction to dialect topography. </w:t>
      </w:r>
      <w:r w:rsidRPr="0054255A">
        <w:rPr>
          <w:rFonts w:cstheme="minorHAnsi"/>
          <w:i/>
          <w:color w:val="000000"/>
          <w:sz w:val="20"/>
          <w:szCs w:val="20"/>
        </w:rPr>
        <w:t>English World-Wide</w:t>
      </w:r>
      <w:r w:rsidRPr="0054255A">
        <w:rPr>
          <w:rFonts w:cstheme="minorHAnsi"/>
          <w:color w:val="000000"/>
          <w:sz w:val="20"/>
          <w:szCs w:val="20"/>
        </w:rPr>
        <w:t xml:space="preserve"> 15: 35-53.</w:t>
      </w:r>
    </w:p>
    <w:p w14:paraId="7C05D0BC" w14:textId="77777777" w:rsidR="00F03B47" w:rsidRDefault="00F03B47" w:rsidP="00F03B47">
      <w:pPr>
        <w:ind w:left="397" w:hanging="397"/>
        <w:jc w:val="both"/>
        <w:rPr>
          <w:rFonts w:cstheme="minorHAnsi"/>
          <w:noProof/>
          <w:sz w:val="20"/>
          <w:szCs w:val="20"/>
        </w:rPr>
      </w:pPr>
      <w:r w:rsidRPr="0054255A">
        <w:rPr>
          <w:rFonts w:cstheme="minorHAnsi"/>
          <w:noProof/>
          <w:sz w:val="20"/>
          <w:szCs w:val="20"/>
        </w:rPr>
        <w:t xml:space="preserve">Chambers, J. K. 2000. Region and language variation. </w:t>
      </w:r>
      <w:r w:rsidRPr="0054255A">
        <w:rPr>
          <w:rFonts w:cstheme="minorHAnsi"/>
          <w:i/>
          <w:noProof/>
          <w:sz w:val="20"/>
          <w:szCs w:val="20"/>
        </w:rPr>
        <w:t>English World-Wide</w:t>
      </w:r>
      <w:r w:rsidRPr="0054255A">
        <w:rPr>
          <w:rFonts w:cstheme="minorHAnsi"/>
          <w:noProof/>
          <w:sz w:val="20"/>
          <w:szCs w:val="20"/>
        </w:rPr>
        <w:t xml:space="preserve"> 21(2): 169-199.</w:t>
      </w:r>
    </w:p>
    <w:p w14:paraId="0625A4D3" w14:textId="77777777" w:rsidR="00F03B47" w:rsidRPr="000B4506" w:rsidRDefault="00F03B47" w:rsidP="00F03B47">
      <w:pPr>
        <w:ind w:left="397" w:hanging="397"/>
        <w:jc w:val="both"/>
        <w:rPr>
          <w:rFonts w:cstheme="minorHAnsi"/>
          <w:noProof/>
          <w:sz w:val="20"/>
          <w:szCs w:val="20"/>
        </w:rPr>
      </w:pPr>
      <w:r w:rsidRPr="000B4506">
        <w:rPr>
          <w:rFonts w:cstheme="minorHAnsi"/>
          <w:noProof/>
          <w:sz w:val="20"/>
          <w:szCs w:val="20"/>
        </w:rPr>
        <w:t xml:space="preserve">Chambers, J. K. and Troy Heisler. 1999. Dialect Topography of Québec City English. </w:t>
      </w:r>
      <w:r w:rsidRPr="000B4506">
        <w:rPr>
          <w:rFonts w:cstheme="minorHAnsi"/>
          <w:i/>
          <w:iCs/>
          <w:noProof/>
          <w:sz w:val="20"/>
          <w:szCs w:val="20"/>
        </w:rPr>
        <w:t xml:space="preserve">Canadian Journal of Linguistics </w:t>
      </w:r>
      <w:r w:rsidRPr="000B4506">
        <w:rPr>
          <w:rFonts w:cstheme="minorHAnsi"/>
          <w:noProof/>
          <w:sz w:val="20"/>
          <w:szCs w:val="20"/>
        </w:rPr>
        <w:t>44(1): 23-48.</w:t>
      </w:r>
    </w:p>
    <w:p w14:paraId="6D30F51C" w14:textId="77777777" w:rsidR="00F03B47" w:rsidRPr="005C2176" w:rsidRDefault="00F03B47" w:rsidP="00F03B47">
      <w:pPr>
        <w:ind w:left="397" w:hanging="397"/>
        <w:jc w:val="both"/>
        <w:rPr>
          <w:rFonts w:cstheme="minorHAnsi"/>
          <w:noProof/>
          <w:sz w:val="20"/>
          <w:szCs w:val="20"/>
        </w:rPr>
      </w:pPr>
      <w:r w:rsidRPr="005C2176">
        <w:rPr>
          <w:rFonts w:cstheme="minorHAnsi"/>
          <w:noProof/>
          <w:sz w:val="20"/>
          <w:szCs w:val="20"/>
        </w:rPr>
        <w:t xml:space="preserve">Clarke, Sandra (ed.). 1993. </w:t>
      </w:r>
      <w:r w:rsidRPr="005C2176">
        <w:rPr>
          <w:rFonts w:cstheme="minorHAnsi"/>
          <w:i/>
          <w:iCs/>
          <w:noProof/>
          <w:sz w:val="20"/>
          <w:szCs w:val="20"/>
        </w:rPr>
        <w:t>Focus on Canada</w:t>
      </w:r>
      <w:r w:rsidRPr="005C2176">
        <w:rPr>
          <w:rFonts w:cstheme="minorHAnsi"/>
          <w:noProof/>
          <w:sz w:val="20"/>
          <w:szCs w:val="20"/>
        </w:rPr>
        <w:t>. Amsterdam: Benjamins.</w:t>
      </w:r>
    </w:p>
    <w:p w14:paraId="0A3837CC" w14:textId="77777777" w:rsidR="00F03B47" w:rsidRPr="0054255A" w:rsidRDefault="00F03B47" w:rsidP="00F03B47">
      <w:pPr>
        <w:ind w:left="397" w:hanging="397"/>
        <w:rPr>
          <w:rFonts w:cstheme="minorHAnsi"/>
          <w:sz w:val="20"/>
          <w:szCs w:val="20"/>
        </w:rPr>
      </w:pPr>
      <w:r w:rsidRPr="0054255A">
        <w:rPr>
          <w:rFonts w:cstheme="minorHAnsi"/>
          <w:sz w:val="20"/>
          <w:szCs w:val="20"/>
          <w:lang w:eastAsia="en-CA"/>
        </w:rPr>
        <w:t xml:space="preserve">Clyne, Michael G. 1984. </w:t>
      </w:r>
      <w:r w:rsidRPr="0054255A">
        <w:rPr>
          <w:rFonts w:cstheme="minorHAnsi"/>
          <w:i/>
          <w:sz w:val="20"/>
          <w:szCs w:val="20"/>
          <w:lang w:eastAsia="en-CA"/>
        </w:rPr>
        <w:t>Language and Society in the German-speaking Countries</w:t>
      </w:r>
      <w:r w:rsidRPr="0054255A">
        <w:rPr>
          <w:rFonts w:cstheme="minorHAnsi"/>
          <w:sz w:val="20"/>
          <w:szCs w:val="20"/>
          <w:lang w:eastAsia="en-CA"/>
        </w:rPr>
        <w:t xml:space="preserve">. New </w:t>
      </w:r>
      <w:proofErr w:type="gramStart"/>
      <w:r w:rsidRPr="0054255A">
        <w:rPr>
          <w:rFonts w:cstheme="minorHAnsi"/>
          <w:sz w:val="20"/>
          <w:szCs w:val="20"/>
          <w:lang w:eastAsia="en-CA"/>
        </w:rPr>
        <w:t>York :</w:t>
      </w:r>
      <w:proofErr w:type="gramEnd"/>
      <w:r w:rsidRPr="0054255A">
        <w:rPr>
          <w:rFonts w:cstheme="minorHAnsi"/>
          <w:sz w:val="20"/>
          <w:szCs w:val="20"/>
          <w:lang w:eastAsia="en-CA"/>
        </w:rPr>
        <w:t xml:space="preserve"> Cambridge University Press.</w:t>
      </w:r>
    </w:p>
    <w:p w14:paraId="29C153EB" w14:textId="77777777" w:rsidR="00F03B47" w:rsidRDefault="00F03B47" w:rsidP="00F03B47">
      <w:pPr>
        <w:ind w:left="397" w:hanging="397"/>
        <w:rPr>
          <w:rFonts w:eastAsia="Calibri" w:cstheme="minorHAnsi"/>
          <w:sz w:val="20"/>
          <w:szCs w:val="20"/>
          <w:lang w:eastAsia="en-CA"/>
        </w:rPr>
      </w:pPr>
      <w:r w:rsidRPr="0054255A">
        <w:rPr>
          <w:rFonts w:eastAsia="Calibri" w:cstheme="minorHAnsi"/>
          <w:sz w:val="20"/>
          <w:szCs w:val="20"/>
          <w:lang w:eastAsia="en-CA"/>
        </w:rPr>
        <w:t xml:space="preserve">Clyne, Michael G. 1995. </w:t>
      </w:r>
      <w:r w:rsidRPr="0054255A">
        <w:rPr>
          <w:rFonts w:eastAsia="Calibri" w:cstheme="minorHAnsi"/>
          <w:i/>
          <w:sz w:val="20"/>
          <w:szCs w:val="20"/>
          <w:lang w:eastAsia="en-CA"/>
        </w:rPr>
        <w:t>The German Language in a Changing Europe</w:t>
      </w:r>
      <w:r w:rsidRPr="0054255A">
        <w:rPr>
          <w:rFonts w:eastAsia="Calibri" w:cstheme="minorHAnsi"/>
          <w:sz w:val="20"/>
          <w:szCs w:val="20"/>
          <w:lang w:eastAsia="en-CA"/>
        </w:rPr>
        <w:t>. New York: Cambridge University Press.</w:t>
      </w:r>
    </w:p>
    <w:p w14:paraId="78BD2ACB" w14:textId="77777777" w:rsidR="00F03B47" w:rsidRPr="00F02A06" w:rsidRDefault="00F03B47" w:rsidP="00F03B47">
      <w:pPr>
        <w:ind w:left="397" w:hanging="397"/>
        <w:rPr>
          <w:rFonts w:eastAsia="Calibri" w:cstheme="minorHAnsi"/>
          <w:bCs/>
          <w:sz w:val="20"/>
          <w:szCs w:val="20"/>
          <w:lang w:eastAsia="en-CA"/>
        </w:rPr>
      </w:pPr>
      <w:r w:rsidRPr="00DA6B2A">
        <w:rPr>
          <w:rFonts w:eastAsia="Calibri" w:cstheme="minorHAnsi"/>
          <w:bCs/>
          <w:sz w:val="20"/>
          <w:szCs w:val="20"/>
          <w:lang w:eastAsia="en-CA"/>
        </w:rPr>
        <w:t xml:space="preserve">De Cillia, Rudolf and Jutta Ransmayr. </w:t>
      </w:r>
      <w:r w:rsidRPr="00DA6B2A">
        <w:rPr>
          <w:rFonts w:eastAsia="Calibri" w:cstheme="minorHAnsi"/>
          <w:bCs/>
          <w:sz w:val="20"/>
          <w:szCs w:val="20"/>
          <w:lang w:val="de-DE" w:eastAsia="en-CA"/>
        </w:rPr>
        <w:t xml:space="preserve">2019. </w:t>
      </w:r>
      <w:proofErr w:type="gramStart"/>
      <w:r w:rsidRPr="00DA6B2A">
        <w:rPr>
          <w:rFonts w:eastAsia="Calibri" w:cstheme="minorHAnsi"/>
          <w:bCs/>
          <w:i/>
          <w:sz w:val="20"/>
          <w:szCs w:val="20"/>
          <w:lang w:val="de-DE" w:eastAsia="en-CA"/>
        </w:rPr>
        <w:t>Österreichisches</w:t>
      </w:r>
      <w:proofErr w:type="gramEnd"/>
      <w:r w:rsidRPr="00DA6B2A">
        <w:rPr>
          <w:rFonts w:eastAsia="Calibri" w:cstheme="minorHAnsi"/>
          <w:bCs/>
          <w:i/>
          <w:sz w:val="20"/>
          <w:szCs w:val="20"/>
          <w:lang w:val="de-DE" w:eastAsia="en-CA"/>
        </w:rPr>
        <w:t xml:space="preserve"> Deutsch macht Schule?</w:t>
      </w:r>
      <w:r w:rsidRPr="00DA6B2A">
        <w:rPr>
          <w:rFonts w:eastAsia="Calibri" w:cstheme="minorHAnsi"/>
          <w:bCs/>
          <w:i/>
          <w:iCs/>
          <w:sz w:val="20"/>
          <w:szCs w:val="20"/>
          <w:lang w:val="de-DE" w:eastAsia="en-CA"/>
        </w:rPr>
        <w:t xml:space="preserve"> Bildung </w:t>
      </w:r>
      <w:proofErr w:type="gramStart"/>
      <w:r w:rsidRPr="00DA6B2A">
        <w:rPr>
          <w:rFonts w:eastAsia="Calibri" w:cstheme="minorHAnsi"/>
          <w:bCs/>
          <w:i/>
          <w:iCs/>
          <w:sz w:val="20"/>
          <w:szCs w:val="20"/>
          <w:lang w:val="de-DE" w:eastAsia="en-CA"/>
        </w:rPr>
        <w:t xml:space="preserve">und  </w:t>
      </w:r>
      <w:proofErr w:type="spellStart"/>
      <w:r w:rsidRPr="00DA6B2A">
        <w:rPr>
          <w:rFonts w:eastAsia="Calibri" w:cstheme="minorHAnsi"/>
          <w:bCs/>
          <w:i/>
          <w:iCs/>
          <w:sz w:val="20"/>
          <w:szCs w:val="20"/>
          <w:lang w:val="de-DE" w:eastAsia="en-CA"/>
        </w:rPr>
        <w:t>Deutschunterrricht</w:t>
      </w:r>
      <w:proofErr w:type="spellEnd"/>
      <w:proofErr w:type="gramEnd"/>
      <w:r w:rsidRPr="00DA6B2A">
        <w:rPr>
          <w:rFonts w:eastAsia="Calibri" w:cstheme="minorHAnsi"/>
          <w:bCs/>
          <w:i/>
          <w:iCs/>
          <w:sz w:val="20"/>
          <w:szCs w:val="20"/>
          <w:lang w:val="de-DE" w:eastAsia="en-CA"/>
        </w:rPr>
        <w:t xml:space="preserve"> im Spannungsfeld von sprachlicher Variation und Norm.</w:t>
      </w:r>
      <w:r w:rsidRPr="00DA6B2A">
        <w:rPr>
          <w:rFonts w:eastAsia="Calibri" w:cstheme="minorHAnsi"/>
          <w:bCs/>
          <w:sz w:val="20"/>
          <w:szCs w:val="20"/>
          <w:lang w:val="de-DE" w:eastAsia="en-CA"/>
        </w:rPr>
        <w:t xml:space="preserve"> </w:t>
      </w:r>
      <w:r w:rsidRPr="00F02A06">
        <w:rPr>
          <w:rFonts w:eastAsia="Calibri" w:cstheme="minorHAnsi"/>
          <w:bCs/>
          <w:sz w:val="20"/>
          <w:szCs w:val="20"/>
          <w:lang w:eastAsia="en-CA"/>
        </w:rPr>
        <w:t xml:space="preserve">Vienna: </w:t>
      </w:r>
      <w:proofErr w:type="spellStart"/>
      <w:r w:rsidRPr="00F02A06">
        <w:rPr>
          <w:rFonts w:eastAsia="Calibri" w:cstheme="minorHAnsi"/>
          <w:bCs/>
          <w:sz w:val="20"/>
          <w:szCs w:val="20"/>
          <w:lang w:eastAsia="en-CA"/>
        </w:rPr>
        <w:t>Böhlau</w:t>
      </w:r>
      <w:proofErr w:type="spellEnd"/>
      <w:r w:rsidRPr="00F02A06">
        <w:rPr>
          <w:rFonts w:eastAsia="Calibri" w:cstheme="minorHAnsi"/>
          <w:bCs/>
          <w:sz w:val="20"/>
          <w:szCs w:val="20"/>
          <w:lang w:eastAsia="en-CA"/>
        </w:rPr>
        <w:t xml:space="preserve">. </w:t>
      </w:r>
      <w:hyperlink r:id="rId20" w:history="1">
        <w:r w:rsidRPr="00F02A06">
          <w:rPr>
            <w:rStyle w:val="Hyperlink"/>
            <w:rFonts w:eastAsia="Calibri" w:cstheme="minorHAnsi"/>
            <w:bCs/>
            <w:sz w:val="20"/>
            <w:szCs w:val="20"/>
            <w:lang w:eastAsia="en-CA"/>
          </w:rPr>
          <w:t>https://austria-forum.org/web-books/en/osterreichdeutsch00de2019isds</w:t>
        </w:r>
      </w:hyperlink>
      <w:r w:rsidRPr="00F02A06">
        <w:rPr>
          <w:rFonts w:eastAsia="Calibri" w:cstheme="minorHAnsi"/>
          <w:bCs/>
          <w:sz w:val="20"/>
          <w:szCs w:val="20"/>
          <w:lang w:eastAsia="en-CA"/>
        </w:rPr>
        <w:t xml:space="preserve"> </w:t>
      </w:r>
    </w:p>
    <w:p w14:paraId="0C1FB871" w14:textId="77777777" w:rsidR="00F03B47" w:rsidRPr="0054255A" w:rsidRDefault="00F03B47" w:rsidP="00F03B47">
      <w:pPr>
        <w:ind w:left="397" w:hanging="397"/>
        <w:rPr>
          <w:rFonts w:cstheme="minorHAnsi"/>
          <w:sz w:val="20"/>
          <w:szCs w:val="20"/>
        </w:rPr>
      </w:pPr>
      <w:r w:rsidRPr="0054255A">
        <w:rPr>
          <w:rFonts w:cstheme="minorHAnsi"/>
          <w:sz w:val="20"/>
          <w:szCs w:val="20"/>
        </w:rPr>
        <w:t>Dollinger, Stefan. 2012. The western Canada-US border as a linguistic boundary: The roles of</w:t>
      </w:r>
      <w:r>
        <w:rPr>
          <w:rFonts w:cstheme="minorHAnsi"/>
          <w:sz w:val="20"/>
          <w:szCs w:val="20"/>
        </w:rPr>
        <w:t xml:space="preserve"> </w:t>
      </w:r>
      <w:r w:rsidRPr="0054255A">
        <w:rPr>
          <w:rFonts w:cstheme="minorHAnsi"/>
          <w:sz w:val="20"/>
          <w:szCs w:val="20"/>
        </w:rPr>
        <w:t xml:space="preserve">L1 and L2 speakers. </w:t>
      </w:r>
      <w:r w:rsidRPr="0054255A">
        <w:rPr>
          <w:rFonts w:cstheme="minorHAnsi"/>
          <w:i/>
          <w:iCs/>
          <w:sz w:val="20"/>
          <w:szCs w:val="20"/>
        </w:rPr>
        <w:t>World Englishes</w:t>
      </w:r>
      <w:r w:rsidRPr="0054255A">
        <w:rPr>
          <w:rFonts w:cstheme="minorHAnsi"/>
          <w:sz w:val="20"/>
          <w:szCs w:val="20"/>
        </w:rPr>
        <w:t xml:space="preserve"> 31(4): 519–533. </w:t>
      </w:r>
    </w:p>
    <w:p w14:paraId="37F382EB" w14:textId="77777777" w:rsidR="00F03B47" w:rsidRDefault="00F03B47" w:rsidP="00F03B47">
      <w:pPr>
        <w:ind w:left="397" w:hanging="397"/>
        <w:rPr>
          <w:rFonts w:cstheme="minorHAnsi"/>
          <w:sz w:val="20"/>
          <w:szCs w:val="20"/>
        </w:rPr>
      </w:pPr>
      <w:r w:rsidRPr="0054255A">
        <w:rPr>
          <w:rFonts w:cstheme="minorHAnsi"/>
          <w:sz w:val="20"/>
          <w:szCs w:val="20"/>
        </w:rPr>
        <w:t>Dollinger, Stefan. 2019</w:t>
      </w:r>
      <w:r>
        <w:rPr>
          <w:rFonts w:cstheme="minorHAnsi"/>
          <w:sz w:val="20"/>
          <w:szCs w:val="20"/>
        </w:rPr>
        <w:t>a</w:t>
      </w:r>
      <w:r w:rsidRPr="0054255A">
        <w:rPr>
          <w:rFonts w:cstheme="minorHAnsi"/>
          <w:sz w:val="20"/>
          <w:szCs w:val="20"/>
        </w:rPr>
        <w:t xml:space="preserve">. </w:t>
      </w:r>
      <w:r w:rsidRPr="0054255A">
        <w:rPr>
          <w:rFonts w:cstheme="minorHAnsi"/>
          <w:i/>
          <w:sz w:val="20"/>
          <w:szCs w:val="20"/>
        </w:rPr>
        <w:t xml:space="preserve">Creating Canadian English: the Professor, the Mountaineer, and a National Variety of English. </w:t>
      </w:r>
      <w:r w:rsidRPr="0054255A">
        <w:rPr>
          <w:rFonts w:cstheme="minorHAnsi"/>
          <w:sz w:val="20"/>
          <w:szCs w:val="20"/>
        </w:rPr>
        <w:t>Cambridge: Cambridge University Press.</w:t>
      </w:r>
    </w:p>
    <w:p w14:paraId="13F2503C" w14:textId="77777777" w:rsidR="00F03B47" w:rsidRPr="00BB314B" w:rsidRDefault="00F03B47" w:rsidP="00F03B47">
      <w:pPr>
        <w:ind w:left="397" w:hanging="397"/>
        <w:rPr>
          <w:rFonts w:cstheme="minorHAnsi"/>
          <w:sz w:val="20"/>
          <w:szCs w:val="20"/>
        </w:rPr>
      </w:pPr>
      <w:r w:rsidRPr="00BB314B">
        <w:rPr>
          <w:rFonts w:cstheme="minorHAnsi"/>
          <w:sz w:val="20"/>
          <w:szCs w:val="20"/>
        </w:rPr>
        <w:t xml:space="preserve">Dollinger, Stefan. </w:t>
      </w:r>
      <w:r w:rsidRPr="00BB314B">
        <w:rPr>
          <w:rFonts w:cstheme="minorHAnsi"/>
          <w:sz w:val="20"/>
          <w:szCs w:val="20"/>
          <w:lang w:val="en-GB"/>
        </w:rPr>
        <w:t>2019</w:t>
      </w:r>
      <w:r>
        <w:rPr>
          <w:rFonts w:cstheme="minorHAnsi"/>
          <w:sz w:val="20"/>
          <w:szCs w:val="20"/>
          <w:lang w:val="en-GB"/>
        </w:rPr>
        <w:t>b</w:t>
      </w:r>
      <w:r w:rsidRPr="00BB314B">
        <w:rPr>
          <w:rFonts w:cstheme="minorHAnsi"/>
          <w:sz w:val="20"/>
          <w:szCs w:val="20"/>
          <w:lang w:val="en-GB"/>
        </w:rPr>
        <w:t xml:space="preserve">. </w:t>
      </w:r>
      <w:r w:rsidRPr="00BB314B">
        <w:rPr>
          <w:rFonts w:cstheme="minorHAnsi"/>
          <w:i/>
          <w:iCs/>
          <w:sz w:val="20"/>
          <w:szCs w:val="20"/>
          <w:lang w:val="en-GB"/>
        </w:rPr>
        <w:t xml:space="preserve">The Pluricentricity Debate: On Austrian German and Other Germanic Standard Varieties. </w:t>
      </w:r>
      <w:r w:rsidRPr="00BB314B">
        <w:rPr>
          <w:rFonts w:cstheme="minorHAnsi"/>
          <w:sz w:val="20"/>
          <w:szCs w:val="20"/>
        </w:rPr>
        <w:t>London: Routledge.</w:t>
      </w:r>
    </w:p>
    <w:p w14:paraId="51FCBFA0" w14:textId="77777777" w:rsidR="00F03B47" w:rsidRPr="0054255A" w:rsidRDefault="00F03B47" w:rsidP="00F03B47">
      <w:pPr>
        <w:ind w:left="397" w:hanging="397"/>
        <w:rPr>
          <w:rFonts w:cstheme="minorHAnsi"/>
          <w:sz w:val="20"/>
          <w:szCs w:val="20"/>
        </w:rPr>
      </w:pPr>
      <w:r w:rsidRPr="0054255A">
        <w:rPr>
          <w:rFonts w:cstheme="minorHAnsi"/>
          <w:sz w:val="20"/>
          <w:szCs w:val="20"/>
        </w:rPr>
        <w:t xml:space="preserve">Dollinger, Stefan. 2020. English in Canada. In: </w:t>
      </w:r>
      <w:r w:rsidRPr="0054255A">
        <w:rPr>
          <w:rFonts w:cstheme="minorHAnsi"/>
          <w:i/>
          <w:iCs/>
          <w:sz w:val="20"/>
          <w:szCs w:val="20"/>
        </w:rPr>
        <w:t>Handbook of World Englishes, Second edition</w:t>
      </w:r>
      <w:r w:rsidRPr="0054255A">
        <w:rPr>
          <w:rFonts w:cstheme="minorHAnsi"/>
          <w:sz w:val="20"/>
          <w:szCs w:val="20"/>
        </w:rPr>
        <w:t xml:space="preserve">, ed. by Cecil Nelson, Zoya </w:t>
      </w:r>
      <w:proofErr w:type="spellStart"/>
      <w:r w:rsidRPr="0054255A">
        <w:rPr>
          <w:rFonts w:cstheme="minorHAnsi"/>
          <w:sz w:val="20"/>
          <w:szCs w:val="20"/>
        </w:rPr>
        <w:t>Proshina</w:t>
      </w:r>
      <w:proofErr w:type="spellEnd"/>
      <w:r w:rsidRPr="0054255A">
        <w:rPr>
          <w:rFonts w:cstheme="minorHAnsi"/>
          <w:sz w:val="20"/>
          <w:szCs w:val="20"/>
        </w:rPr>
        <w:t xml:space="preserve"> &amp; Daniel Davis, 52-69. Malden, MA: Blackwell-Wiley.</w:t>
      </w:r>
    </w:p>
    <w:p w14:paraId="68502EF2" w14:textId="77777777" w:rsidR="00F03B47" w:rsidRDefault="00F03B47" w:rsidP="00F03B47">
      <w:pPr>
        <w:ind w:left="397" w:hanging="397"/>
        <w:rPr>
          <w:rFonts w:cstheme="minorHAnsi"/>
          <w:sz w:val="20"/>
          <w:szCs w:val="20"/>
        </w:rPr>
      </w:pPr>
      <w:r w:rsidRPr="0054255A">
        <w:rPr>
          <w:rFonts w:cstheme="minorHAnsi"/>
          <w:sz w:val="20"/>
          <w:szCs w:val="20"/>
        </w:rPr>
        <w:t>Dollinger, Stefan. 2025</w:t>
      </w:r>
      <w:r>
        <w:rPr>
          <w:rFonts w:cstheme="minorHAnsi"/>
          <w:sz w:val="20"/>
          <w:szCs w:val="20"/>
        </w:rPr>
        <w:t>a</w:t>
      </w:r>
      <w:r w:rsidRPr="0054255A">
        <w:rPr>
          <w:rFonts w:cstheme="minorHAnsi"/>
          <w:sz w:val="20"/>
          <w:szCs w:val="20"/>
        </w:rPr>
        <w:t>. Eberhard Kranzmayer’s dovetailing with Nazism: His fascist years and the ‘One Standard German Axiom (OSGA)’. </w:t>
      </w:r>
      <w:r w:rsidRPr="0054255A">
        <w:rPr>
          <w:rFonts w:cstheme="minorHAnsi"/>
          <w:i/>
          <w:iCs/>
          <w:sz w:val="20"/>
          <w:szCs w:val="20"/>
        </w:rPr>
        <w:t>Discourse &amp; Society</w:t>
      </w:r>
      <w:r w:rsidRPr="0054255A">
        <w:rPr>
          <w:rFonts w:cstheme="minorHAnsi"/>
          <w:sz w:val="20"/>
          <w:szCs w:val="20"/>
        </w:rPr>
        <w:t> </w:t>
      </w:r>
      <w:r w:rsidRPr="0054255A">
        <w:rPr>
          <w:rFonts w:cstheme="minorHAnsi"/>
          <w:i/>
          <w:iCs/>
          <w:sz w:val="20"/>
          <w:szCs w:val="20"/>
        </w:rPr>
        <w:t>36</w:t>
      </w:r>
      <w:r w:rsidRPr="0054255A">
        <w:rPr>
          <w:rFonts w:cstheme="minorHAnsi"/>
          <w:sz w:val="20"/>
          <w:szCs w:val="20"/>
        </w:rPr>
        <w:t>(2): 147-179.</w:t>
      </w:r>
    </w:p>
    <w:p w14:paraId="6725E13D" w14:textId="77777777" w:rsidR="00F03B47" w:rsidRPr="0054255A" w:rsidRDefault="00F03B47" w:rsidP="00F03B47">
      <w:pPr>
        <w:ind w:left="397" w:hanging="397"/>
        <w:rPr>
          <w:rFonts w:cstheme="minorHAnsi"/>
          <w:sz w:val="20"/>
          <w:szCs w:val="20"/>
        </w:rPr>
      </w:pPr>
      <w:r w:rsidRPr="00452FBA">
        <w:rPr>
          <w:sz w:val="20"/>
        </w:rPr>
        <w:t xml:space="preserve">Dollinger, Stefan. </w:t>
      </w:r>
      <w:r>
        <w:rPr>
          <w:sz w:val="20"/>
        </w:rPr>
        <w:t>2025b</w:t>
      </w:r>
      <w:r w:rsidRPr="00452FBA">
        <w:rPr>
          <w:sz w:val="20"/>
        </w:rPr>
        <w:t xml:space="preserve">. </w:t>
      </w:r>
      <w:r>
        <w:rPr>
          <w:sz w:val="20"/>
        </w:rPr>
        <w:t>Dialectology as “language making”: hegemonic disciplinary discourse and the One Standard German Axiom (OSGA).</w:t>
      </w:r>
      <w:r w:rsidRPr="00452FBA">
        <w:rPr>
          <w:sz w:val="20"/>
        </w:rPr>
        <w:t xml:space="preserve"> In </w:t>
      </w:r>
      <w:r w:rsidRPr="00452FBA">
        <w:rPr>
          <w:i/>
          <w:iCs/>
          <w:sz w:val="20"/>
        </w:rPr>
        <w:t xml:space="preserve">(Dia)lects in the 21st Century: Selected Papers from </w:t>
      </w:r>
      <w:r w:rsidRPr="00452FBA">
        <w:rPr>
          <w:sz w:val="20"/>
        </w:rPr>
        <w:t xml:space="preserve">Methods in Dialectology XVII (Mainz, 2022), ed. by Susanne Wagner &amp; Ulrike </w:t>
      </w:r>
      <w:proofErr w:type="spellStart"/>
      <w:r w:rsidRPr="00452FBA">
        <w:rPr>
          <w:sz w:val="20"/>
        </w:rPr>
        <w:t>Stange-Hundsdörfer</w:t>
      </w:r>
      <w:proofErr w:type="spellEnd"/>
      <w:r>
        <w:rPr>
          <w:sz w:val="20"/>
        </w:rPr>
        <w:t>, 287-318</w:t>
      </w:r>
      <w:r w:rsidRPr="00452FBA">
        <w:rPr>
          <w:sz w:val="20"/>
        </w:rPr>
        <w:t xml:space="preserve">. Berlin: </w:t>
      </w:r>
      <w:proofErr w:type="spellStart"/>
      <w:r w:rsidRPr="00452FBA">
        <w:rPr>
          <w:sz w:val="20"/>
        </w:rPr>
        <w:t>LangSci</w:t>
      </w:r>
      <w:proofErr w:type="spellEnd"/>
      <w:r w:rsidRPr="00452FBA">
        <w:rPr>
          <w:sz w:val="20"/>
        </w:rPr>
        <w:t xml:space="preserve"> Press</w:t>
      </w:r>
      <w:r>
        <w:rPr>
          <w:sz w:val="20"/>
        </w:rPr>
        <w:t>.</w:t>
      </w:r>
    </w:p>
    <w:p w14:paraId="333ECD82" w14:textId="77777777" w:rsidR="00F03B47" w:rsidRDefault="00F03B47" w:rsidP="00F03B47">
      <w:pPr>
        <w:ind w:left="397" w:hanging="397"/>
        <w:rPr>
          <w:rFonts w:cstheme="minorHAnsi"/>
          <w:sz w:val="20"/>
          <w:szCs w:val="20"/>
        </w:rPr>
      </w:pPr>
      <w:proofErr w:type="spellStart"/>
      <w:r w:rsidRPr="0054255A">
        <w:rPr>
          <w:rFonts w:cstheme="minorHAnsi"/>
          <w:sz w:val="20"/>
          <w:szCs w:val="20"/>
        </w:rPr>
        <w:t>Elspass</w:t>
      </w:r>
      <w:proofErr w:type="spellEnd"/>
      <w:r w:rsidRPr="0054255A">
        <w:rPr>
          <w:rFonts w:cstheme="minorHAnsi"/>
          <w:sz w:val="20"/>
          <w:szCs w:val="20"/>
        </w:rPr>
        <w:t xml:space="preserve">, Stephan. 2025. </w:t>
      </w:r>
      <w:proofErr w:type="spellStart"/>
      <w:r w:rsidRPr="0054255A">
        <w:rPr>
          <w:rFonts w:cstheme="minorHAnsi"/>
          <w:sz w:val="20"/>
          <w:szCs w:val="20"/>
        </w:rPr>
        <w:t>Pluriareal</w:t>
      </w:r>
      <w:proofErr w:type="spellEnd"/>
      <w:r w:rsidRPr="0054255A">
        <w:rPr>
          <w:rFonts w:cstheme="minorHAnsi"/>
          <w:sz w:val="20"/>
          <w:szCs w:val="20"/>
        </w:rPr>
        <w:t xml:space="preserve"> languages and the case of German. In Meer &amp; </w:t>
      </w:r>
      <w:proofErr w:type="spellStart"/>
      <w:r w:rsidRPr="0054255A">
        <w:rPr>
          <w:rFonts w:cstheme="minorHAnsi"/>
          <w:sz w:val="20"/>
          <w:szCs w:val="20"/>
        </w:rPr>
        <w:t>Durgasingh</w:t>
      </w:r>
      <w:proofErr w:type="spellEnd"/>
      <w:r w:rsidRPr="0054255A">
        <w:rPr>
          <w:rFonts w:cstheme="minorHAnsi"/>
          <w:sz w:val="20"/>
          <w:szCs w:val="20"/>
        </w:rPr>
        <w:t xml:space="preserve"> (eds.), 15-44.</w:t>
      </w:r>
    </w:p>
    <w:p w14:paraId="0B5EC0BB" w14:textId="77777777" w:rsidR="00F03B47" w:rsidRPr="0054255A" w:rsidRDefault="00F03B47" w:rsidP="00F03B47">
      <w:pPr>
        <w:ind w:left="397" w:hanging="397"/>
        <w:rPr>
          <w:rFonts w:cstheme="minorHAnsi"/>
          <w:sz w:val="20"/>
          <w:szCs w:val="20"/>
        </w:rPr>
      </w:pPr>
      <w:r w:rsidRPr="005C2176">
        <w:rPr>
          <w:rFonts w:cstheme="minorHAnsi"/>
          <w:sz w:val="20"/>
          <w:szCs w:val="20"/>
        </w:rPr>
        <w:t>Gregg, Robert J. 1993. Canadian English lexicography. In Clarke (ed.), 27-44.</w:t>
      </w:r>
    </w:p>
    <w:p w14:paraId="4D148ADE" w14:textId="77777777" w:rsidR="00F03B47" w:rsidRDefault="00F03B47" w:rsidP="00F03B47">
      <w:pPr>
        <w:ind w:left="397" w:hanging="397"/>
        <w:rPr>
          <w:rFonts w:cstheme="minorHAnsi"/>
          <w:sz w:val="20"/>
          <w:szCs w:val="20"/>
        </w:rPr>
      </w:pPr>
      <w:r w:rsidRPr="00C9576C">
        <w:rPr>
          <w:rFonts w:cstheme="minorHAnsi"/>
          <w:sz w:val="20"/>
          <w:szCs w:val="20"/>
        </w:rPr>
        <w:t xml:space="preserve">Gulden, Brigitte K. [now Halford, Brigitte K.] 1979. </w:t>
      </w:r>
      <w:r w:rsidRPr="0054255A">
        <w:rPr>
          <w:rFonts w:cstheme="minorHAnsi"/>
          <w:sz w:val="20"/>
          <w:szCs w:val="20"/>
        </w:rPr>
        <w:t>Attitudinal factors in Canadian English usage. Victoria: University of Victoria, Department of Linguistics, MA thesis.</w:t>
      </w:r>
    </w:p>
    <w:p w14:paraId="282044AF" w14:textId="77777777" w:rsidR="00F03B47" w:rsidRPr="007E4477" w:rsidRDefault="00F03B47" w:rsidP="00F03B47">
      <w:pPr>
        <w:ind w:left="397" w:hanging="397"/>
        <w:rPr>
          <w:rFonts w:cstheme="minorHAnsi"/>
          <w:sz w:val="20"/>
          <w:szCs w:val="20"/>
          <w:lang w:val="de-DE"/>
        </w:rPr>
      </w:pPr>
      <w:proofErr w:type="spellStart"/>
      <w:r w:rsidRPr="000A3917">
        <w:rPr>
          <w:rFonts w:cstheme="minorHAnsi"/>
          <w:sz w:val="20"/>
          <w:szCs w:val="20"/>
          <w:lang w:val="sv-SE"/>
        </w:rPr>
        <w:t>Heffernan</w:t>
      </w:r>
      <w:proofErr w:type="spellEnd"/>
      <w:r w:rsidRPr="000A3917">
        <w:rPr>
          <w:rFonts w:cstheme="minorHAnsi"/>
          <w:sz w:val="20"/>
          <w:szCs w:val="20"/>
          <w:lang w:val="sv-SE"/>
        </w:rPr>
        <w:t xml:space="preserve">, Kevin, Alison J. Borden, Alexandra C. </w:t>
      </w:r>
      <w:proofErr w:type="spellStart"/>
      <w:r w:rsidRPr="000A3917">
        <w:rPr>
          <w:rFonts w:cstheme="minorHAnsi"/>
          <w:sz w:val="20"/>
          <w:szCs w:val="20"/>
          <w:lang w:val="sv-SE"/>
        </w:rPr>
        <w:t>Erath</w:t>
      </w:r>
      <w:proofErr w:type="spellEnd"/>
      <w:r w:rsidRPr="000A3917">
        <w:rPr>
          <w:rFonts w:cstheme="minorHAnsi"/>
          <w:sz w:val="20"/>
          <w:szCs w:val="20"/>
          <w:lang w:val="sv-SE"/>
        </w:rPr>
        <w:t xml:space="preserve">, Julie-Lynn Yang. 2010. </w:t>
      </w:r>
      <w:r w:rsidRPr="000A3917">
        <w:rPr>
          <w:rFonts w:cstheme="minorHAnsi"/>
          <w:sz w:val="20"/>
          <w:szCs w:val="20"/>
        </w:rPr>
        <w:t xml:space="preserve">Preserving Canada’s ‘honour’: ideology and diachronic change </w:t>
      </w:r>
      <w:proofErr w:type="gramStart"/>
      <w:r w:rsidRPr="000A3917">
        <w:rPr>
          <w:rFonts w:cstheme="minorHAnsi"/>
          <w:sz w:val="20"/>
          <w:szCs w:val="20"/>
        </w:rPr>
        <w:t>in  Canadian</w:t>
      </w:r>
      <w:proofErr w:type="gramEnd"/>
      <w:r w:rsidRPr="000A3917">
        <w:rPr>
          <w:rFonts w:cstheme="minorHAnsi"/>
          <w:sz w:val="20"/>
          <w:szCs w:val="20"/>
        </w:rPr>
        <w:t xml:space="preserve"> spelling variants. </w:t>
      </w:r>
      <w:proofErr w:type="spellStart"/>
      <w:r w:rsidRPr="007E4477">
        <w:rPr>
          <w:rFonts w:cstheme="minorHAnsi"/>
          <w:i/>
          <w:sz w:val="20"/>
          <w:szCs w:val="20"/>
          <w:lang w:val="de-DE"/>
        </w:rPr>
        <w:t>Written</w:t>
      </w:r>
      <w:proofErr w:type="spellEnd"/>
      <w:r w:rsidRPr="007E4477">
        <w:rPr>
          <w:rFonts w:cstheme="minorHAnsi"/>
          <w:i/>
          <w:sz w:val="20"/>
          <w:szCs w:val="20"/>
          <w:lang w:val="de-DE"/>
        </w:rPr>
        <w:t xml:space="preserve"> Language and </w:t>
      </w:r>
      <w:proofErr w:type="spellStart"/>
      <w:r w:rsidRPr="007E4477">
        <w:rPr>
          <w:rFonts w:cstheme="minorHAnsi"/>
          <w:i/>
          <w:sz w:val="20"/>
          <w:szCs w:val="20"/>
          <w:lang w:val="de-DE"/>
        </w:rPr>
        <w:t>Literacy</w:t>
      </w:r>
      <w:proofErr w:type="spellEnd"/>
      <w:r w:rsidRPr="007E4477">
        <w:rPr>
          <w:rFonts w:cstheme="minorHAnsi"/>
          <w:sz w:val="20"/>
          <w:szCs w:val="20"/>
          <w:lang w:val="de-DE"/>
        </w:rPr>
        <w:t xml:space="preserve"> 13(1): 1-23.</w:t>
      </w:r>
    </w:p>
    <w:p w14:paraId="78F7C5D6" w14:textId="77777777" w:rsidR="00F03B47" w:rsidRDefault="00F03B47" w:rsidP="00F03B47">
      <w:pPr>
        <w:ind w:left="397" w:hanging="397"/>
        <w:rPr>
          <w:rFonts w:cstheme="minorHAnsi"/>
          <w:sz w:val="20"/>
          <w:szCs w:val="20"/>
        </w:rPr>
      </w:pPr>
      <w:proofErr w:type="spellStart"/>
      <w:r w:rsidRPr="007E4477">
        <w:rPr>
          <w:rFonts w:cstheme="minorHAnsi"/>
          <w:sz w:val="20"/>
          <w:szCs w:val="20"/>
          <w:lang w:val="de-DE"/>
        </w:rPr>
        <w:t>Herrgen</w:t>
      </w:r>
      <w:proofErr w:type="spellEnd"/>
      <w:r w:rsidRPr="007E4477">
        <w:rPr>
          <w:rFonts w:cstheme="minorHAnsi"/>
          <w:sz w:val="20"/>
          <w:szCs w:val="20"/>
          <w:lang w:val="de-DE"/>
        </w:rPr>
        <w:t xml:space="preserve">, Joachim. 2015. </w:t>
      </w:r>
      <w:r w:rsidRPr="0054255A">
        <w:rPr>
          <w:rFonts w:cstheme="minorHAnsi"/>
          <w:sz w:val="20"/>
          <w:szCs w:val="20"/>
          <w:lang w:val="de-DE"/>
        </w:rPr>
        <w:t xml:space="preserve">Entnationalisierung des Standards. Eine perzeptionslinguistische Untersuchung zur deutschen Standardsprache in Deutschland, Österreich und der Schweiz. </w:t>
      </w:r>
      <w:r w:rsidRPr="0054255A">
        <w:rPr>
          <w:rFonts w:cstheme="minorHAnsi"/>
          <w:sz w:val="20"/>
          <w:szCs w:val="20"/>
        </w:rPr>
        <w:t xml:space="preserve">In: Lenz &amp; </w:t>
      </w:r>
      <w:proofErr w:type="spellStart"/>
      <w:r w:rsidRPr="0054255A">
        <w:rPr>
          <w:rFonts w:cstheme="minorHAnsi"/>
          <w:sz w:val="20"/>
          <w:szCs w:val="20"/>
        </w:rPr>
        <w:t>Glauninger</w:t>
      </w:r>
      <w:proofErr w:type="spellEnd"/>
      <w:r w:rsidRPr="0054255A">
        <w:rPr>
          <w:rFonts w:cstheme="minorHAnsi"/>
          <w:sz w:val="20"/>
          <w:szCs w:val="20"/>
        </w:rPr>
        <w:t xml:space="preserve"> (Eds.), pp. 139</w:t>
      </w:r>
      <w:r w:rsidRPr="0054255A">
        <w:rPr>
          <w:rFonts w:cstheme="minorHAnsi"/>
          <w:color w:val="000000"/>
          <w:sz w:val="20"/>
          <w:szCs w:val="20"/>
        </w:rPr>
        <w:t>–</w:t>
      </w:r>
      <w:r w:rsidRPr="0054255A">
        <w:rPr>
          <w:rFonts w:cstheme="minorHAnsi"/>
          <w:sz w:val="20"/>
          <w:szCs w:val="20"/>
        </w:rPr>
        <w:t>164.</w:t>
      </w:r>
    </w:p>
    <w:p w14:paraId="546DA1E5" w14:textId="77777777" w:rsidR="00F03B47" w:rsidRDefault="00F03B47" w:rsidP="00F03B47">
      <w:pPr>
        <w:ind w:left="397" w:hanging="397"/>
        <w:rPr>
          <w:rFonts w:cstheme="minorHAnsi"/>
          <w:bCs/>
          <w:sz w:val="20"/>
          <w:szCs w:val="20"/>
          <w:lang w:val="en-US"/>
        </w:rPr>
      </w:pPr>
      <w:r w:rsidRPr="00C9576C">
        <w:rPr>
          <w:rFonts w:cstheme="minorHAnsi"/>
          <w:bCs/>
          <w:sz w:val="20"/>
          <w:szCs w:val="20"/>
          <w:lang w:val="en-US"/>
        </w:rPr>
        <w:t>Hoffman</w:t>
      </w:r>
      <w:r w:rsidRPr="00C9576C">
        <w:rPr>
          <w:rFonts w:cstheme="minorHAnsi"/>
          <w:bCs/>
          <w:sz w:val="20"/>
          <w:szCs w:val="20"/>
          <w:lang w:val="en-US"/>
        </w:rPr>
        <w:fldChar w:fldCharType="begin"/>
      </w:r>
      <w:r w:rsidRPr="00C9576C">
        <w:rPr>
          <w:rFonts w:cstheme="minorHAnsi"/>
          <w:sz w:val="20"/>
          <w:szCs w:val="20"/>
        </w:rPr>
        <w:instrText xml:space="preserve"> XE "</w:instrText>
      </w:r>
      <w:r w:rsidRPr="00C9576C">
        <w:rPr>
          <w:rFonts w:cstheme="minorHAnsi"/>
          <w:sz w:val="20"/>
          <w:szCs w:val="20"/>
          <w:lang w:val="en-US"/>
        </w:rPr>
        <w:instrText>Hoffman, Michol F.</w:instrText>
      </w:r>
      <w:r w:rsidRPr="00C9576C">
        <w:rPr>
          <w:rFonts w:cstheme="minorHAnsi"/>
          <w:sz w:val="20"/>
          <w:szCs w:val="20"/>
        </w:rPr>
        <w:instrText xml:space="preserve">" </w:instrText>
      </w:r>
      <w:r w:rsidRPr="00C9576C">
        <w:rPr>
          <w:rFonts w:cstheme="minorHAnsi"/>
          <w:bCs/>
          <w:sz w:val="20"/>
          <w:szCs w:val="20"/>
          <w:lang w:val="en-US"/>
        </w:rPr>
        <w:fldChar w:fldCharType="end"/>
      </w:r>
      <w:r w:rsidRPr="00C9576C">
        <w:rPr>
          <w:rFonts w:cstheme="minorHAnsi"/>
          <w:bCs/>
          <w:sz w:val="20"/>
          <w:szCs w:val="20"/>
          <w:lang w:val="en-US"/>
        </w:rPr>
        <w:t>, Michol F. and James A. Walker</w:t>
      </w:r>
      <w:r w:rsidRPr="00C9576C">
        <w:rPr>
          <w:rFonts w:cstheme="minorHAnsi"/>
          <w:bCs/>
          <w:sz w:val="20"/>
          <w:szCs w:val="20"/>
          <w:lang w:val="en-US"/>
        </w:rPr>
        <w:fldChar w:fldCharType="begin"/>
      </w:r>
      <w:r w:rsidRPr="00C9576C">
        <w:rPr>
          <w:rFonts w:cstheme="minorHAnsi"/>
          <w:sz w:val="20"/>
          <w:szCs w:val="20"/>
        </w:rPr>
        <w:instrText xml:space="preserve"> XE "Walker, James A." </w:instrText>
      </w:r>
      <w:r w:rsidRPr="00C9576C">
        <w:rPr>
          <w:rFonts w:cstheme="minorHAnsi"/>
          <w:bCs/>
          <w:sz w:val="20"/>
          <w:szCs w:val="20"/>
          <w:lang w:val="en-US"/>
        </w:rPr>
        <w:fldChar w:fldCharType="end"/>
      </w:r>
      <w:r w:rsidRPr="00C9576C">
        <w:rPr>
          <w:rFonts w:cstheme="minorHAnsi"/>
          <w:bCs/>
          <w:sz w:val="20"/>
          <w:szCs w:val="20"/>
          <w:lang w:val="en-US"/>
        </w:rPr>
        <w:t xml:space="preserve">. 2010. Ethnolects and the city: Ethnic orientation and linguistic variation in Toronto English. </w:t>
      </w:r>
      <w:r w:rsidRPr="00C9576C">
        <w:rPr>
          <w:rFonts w:cstheme="minorHAnsi"/>
          <w:bCs/>
          <w:i/>
          <w:sz w:val="20"/>
          <w:szCs w:val="20"/>
          <w:lang w:val="en-US"/>
        </w:rPr>
        <w:t>Language Variation and Change</w:t>
      </w:r>
      <w:r w:rsidRPr="00C9576C">
        <w:rPr>
          <w:rFonts w:cstheme="minorHAnsi"/>
          <w:bCs/>
          <w:sz w:val="20"/>
          <w:szCs w:val="20"/>
          <w:lang w:val="en-US"/>
        </w:rPr>
        <w:t xml:space="preserve"> 22: 37-67.</w:t>
      </w:r>
    </w:p>
    <w:p w14:paraId="0CE8B17A" w14:textId="77777777" w:rsidR="00F03B47" w:rsidRPr="00BD0F8F" w:rsidRDefault="00F03B47" w:rsidP="00F03B47">
      <w:pPr>
        <w:ind w:left="397" w:hanging="397"/>
        <w:rPr>
          <w:rFonts w:cstheme="minorHAnsi"/>
          <w:bCs/>
          <w:sz w:val="20"/>
          <w:szCs w:val="20"/>
        </w:rPr>
      </w:pPr>
      <w:r w:rsidRPr="00F02A06">
        <w:rPr>
          <w:rFonts w:cstheme="minorHAnsi"/>
          <w:bCs/>
          <w:sz w:val="20"/>
          <w:szCs w:val="20"/>
        </w:rPr>
        <w:t xml:space="preserve">Krämer, Philipp, Leena Kolehmainen &amp; Ulrike Vogl. 2022. </w:t>
      </w:r>
      <w:r w:rsidRPr="00BD0F8F">
        <w:rPr>
          <w:rFonts w:cstheme="minorHAnsi"/>
          <w:bCs/>
          <w:sz w:val="20"/>
          <w:szCs w:val="20"/>
        </w:rPr>
        <w:t xml:space="preserve">What is “language making”? </w:t>
      </w:r>
      <w:r w:rsidRPr="00BD0F8F">
        <w:rPr>
          <w:rFonts w:cstheme="minorHAnsi"/>
          <w:bCs/>
          <w:i/>
          <w:iCs/>
          <w:sz w:val="20"/>
          <w:szCs w:val="20"/>
        </w:rPr>
        <w:t xml:space="preserve">International Journal for the Sociology of Language </w:t>
      </w:r>
      <w:r w:rsidRPr="00BD0F8F">
        <w:rPr>
          <w:rFonts w:cstheme="minorHAnsi"/>
          <w:bCs/>
          <w:sz w:val="20"/>
          <w:szCs w:val="20"/>
        </w:rPr>
        <w:t xml:space="preserve">274: 1–27. </w:t>
      </w:r>
    </w:p>
    <w:p w14:paraId="55ED3C48" w14:textId="77777777" w:rsidR="00F03B47" w:rsidRPr="0054255A" w:rsidRDefault="00F03B47" w:rsidP="00F03B47">
      <w:pPr>
        <w:ind w:left="397" w:hanging="397"/>
        <w:rPr>
          <w:rFonts w:cstheme="minorHAnsi"/>
          <w:sz w:val="20"/>
          <w:szCs w:val="20"/>
        </w:rPr>
      </w:pPr>
      <w:proofErr w:type="spellStart"/>
      <w:r w:rsidRPr="0054255A">
        <w:rPr>
          <w:rFonts w:cstheme="minorHAnsi"/>
          <w:sz w:val="20"/>
          <w:szCs w:val="20"/>
        </w:rPr>
        <w:t>Koppensteiner</w:t>
      </w:r>
      <w:proofErr w:type="spellEnd"/>
      <w:r w:rsidRPr="0054255A">
        <w:rPr>
          <w:rFonts w:cstheme="minorHAnsi"/>
          <w:sz w:val="20"/>
          <w:szCs w:val="20"/>
        </w:rPr>
        <w:t xml:space="preserve">, Wolfgang &amp; Alexandra Lenz. 2020. Tracing a standard language in Austria using methodological microvariations of verbal and matched guise technique. </w:t>
      </w:r>
      <w:proofErr w:type="spellStart"/>
      <w:r w:rsidRPr="0054255A">
        <w:rPr>
          <w:rFonts w:cstheme="minorHAnsi"/>
          <w:i/>
          <w:iCs/>
          <w:sz w:val="20"/>
          <w:szCs w:val="20"/>
        </w:rPr>
        <w:t>Linguistik</w:t>
      </w:r>
      <w:proofErr w:type="spellEnd"/>
      <w:r w:rsidRPr="0054255A">
        <w:rPr>
          <w:rFonts w:cstheme="minorHAnsi"/>
          <w:i/>
          <w:iCs/>
          <w:sz w:val="20"/>
          <w:szCs w:val="20"/>
        </w:rPr>
        <w:t xml:space="preserve"> Online</w:t>
      </w:r>
      <w:r w:rsidRPr="0054255A">
        <w:rPr>
          <w:rFonts w:cstheme="minorHAnsi"/>
          <w:sz w:val="20"/>
          <w:szCs w:val="20"/>
        </w:rPr>
        <w:t xml:space="preserve"> 102 2/20: 47-82.</w:t>
      </w:r>
    </w:p>
    <w:p w14:paraId="092E8162" w14:textId="77777777" w:rsidR="00F03B47" w:rsidRPr="00C9576C" w:rsidRDefault="00F03B47" w:rsidP="00F03B47">
      <w:pPr>
        <w:ind w:left="397" w:hanging="397"/>
        <w:jc w:val="both"/>
        <w:rPr>
          <w:rFonts w:cstheme="minorHAnsi"/>
          <w:noProof/>
          <w:sz w:val="20"/>
          <w:szCs w:val="20"/>
        </w:rPr>
      </w:pPr>
      <w:r w:rsidRPr="0054255A">
        <w:rPr>
          <w:rFonts w:cstheme="minorHAnsi"/>
          <w:noProof/>
          <w:sz w:val="20"/>
          <w:szCs w:val="20"/>
        </w:rPr>
        <w:t xml:space="preserve">Leitner, Gerhard. 1992. English as a pluricentric language. In </w:t>
      </w:r>
      <w:r w:rsidRPr="0054255A">
        <w:rPr>
          <w:rFonts w:cstheme="minorHAnsi"/>
          <w:i/>
          <w:sz w:val="20"/>
          <w:szCs w:val="20"/>
        </w:rPr>
        <w:t xml:space="preserve">Pluricentric languages. Differing norms in different nations, </w:t>
      </w:r>
      <w:r w:rsidRPr="0054255A">
        <w:rPr>
          <w:rFonts w:cstheme="minorHAnsi"/>
          <w:noProof/>
          <w:sz w:val="20"/>
          <w:szCs w:val="20"/>
        </w:rPr>
        <w:t>Michael Clyne (ed.),</w:t>
      </w:r>
      <w:r w:rsidRPr="0054255A">
        <w:rPr>
          <w:rFonts w:cstheme="minorHAnsi"/>
          <w:noProof/>
          <w:snapToGrid w:val="0"/>
          <w:color w:val="000000"/>
          <w:sz w:val="20"/>
          <w:szCs w:val="20"/>
        </w:rPr>
        <w:t xml:space="preserve"> </w:t>
      </w:r>
      <w:r w:rsidRPr="0054255A">
        <w:rPr>
          <w:rFonts w:cstheme="minorHAnsi"/>
          <w:sz w:val="20"/>
          <w:szCs w:val="20"/>
        </w:rPr>
        <w:t xml:space="preserve">179-237. </w:t>
      </w:r>
      <w:r w:rsidRPr="00C9576C">
        <w:rPr>
          <w:rFonts w:cstheme="minorHAnsi"/>
          <w:sz w:val="20"/>
          <w:szCs w:val="20"/>
        </w:rPr>
        <w:t>Berlin: Mouton de Gruyter.</w:t>
      </w:r>
    </w:p>
    <w:p w14:paraId="58263D4E" w14:textId="77777777" w:rsidR="00F03B47" w:rsidRPr="0054255A" w:rsidRDefault="00F03B47" w:rsidP="00F03B47">
      <w:pPr>
        <w:ind w:left="397" w:hanging="397"/>
        <w:rPr>
          <w:rFonts w:cstheme="minorHAnsi"/>
          <w:sz w:val="20"/>
          <w:szCs w:val="20"/>
        </w:rPr>
      </w:pPr>
      <w:r w:rsidRPr="0054255A">
        <w:rPr>
          <w:rFonts w:cstheme="minorHAnsi"/>
          <w:sz w:val="20"/>
          <w:szCs w:val="20"/>
        </w:rPr>
        <w:t>McKinnie, Meghan &amp; Jennifer Dailey-O’Cain. 2002. A perceptual dialectology of Anglophone Canada from the perspective of young Albertans and Ontarians. In: Preston &amp; Long (eds), Vol. 2: 277-94.</w:t>
      </w:r>
    </w:p>
    <w:p w14:paraId="4E0AB5B9" w14:textId="77777777" w:rsidR="00F03B47" w:rsidRPr="0054255A" w:rsidRDefault="00F03B47" w:rsidP="00F03B47">
      <w:pPr>
        <w:adjustRightInd w:val="0"/>
        <w:ind w:left="397" w:hanging="397"/>
        <w:rPr>
          <w:rFonts w:cstheme="minorHAnsi"/>
          <w:sz w:val="20"/>
          <w:szCs w:val="20"/>
        </w:rPr>
      </w:pPr>
      <w:r w:rsidRPr="0054255A">
        <w:rPr>
          <w:rFonts w:cstheme="minorHAnsi"/>
          <w:sz w:val="20"/>
          <w:szCs w:val="20"/>
        </w:rPr>
        <w:lastRenderedPageBreak/>
        <w:t xml:space="preserve">Meer, Philipp &amp; Ryan </w:t>
      </w:r>
      <w:proofErr w:type="spellStart"/>
      <w:r w:rsidRPr="0054255A">
        <w:rPr>
          <w:rFonts w:cstheme="minorHAnsi"/>
          <w:sz w:val="20"/>
          <w:szCs w:val="20"/>
        </w:rPr>
        <w:t>Durgasingh</w:t>
      </w:r>
      <w:proofErr w:type="spellEnd"/>
      <w:r w:rsidRPr="0054255A">
        <w:rPr>
          <w:rFonts w:cstheme="minorHAnsi"/>
          <w:sz w:val="20"/>
          <w:szCs w:val="20"/>
        </w:rPr>
        <w:t xml:space="preserve"> (eds.) 2025. </w:t>
      </w:r>
      <w:proofErr w:type="spellStart"/>
      <w:r w:rsidRPr="0054255A">
        <w:rPr>
          <w:rFonts w:cstheme="minorHAnsi"/>
          <w:i/>
          <w:iCs/>
          <w:sz w:val="20"/>
          <w:szCs w:val="20"/>
        </w:rPr>
        <w:t>Pluricentricity</w:t>
      </w:r>
      <w:proofErr w:type="spellEnd"/>
      <w:r w:rsidRPr="0054255A">
        <w:rPr>
          <w:rFonts w:cstheme="minorHAnsi"/>
          <w:i/>
          <w:iCs/>
          <w:sz w:val="20"/>
          <w:szCs w:val="20"/>
        </w:rPr>
        <w:t xml:space="preserve"> and </w:t>
      </w:r>
      <w:proofErr w:type="spellStart"/>
      <w:r w:rsidRPr="0054255A">
        <w:rPr>
          <w:rFonts w:cstheme="minorHAnsi"/>
          <w:i/>
          <w:iCs/>
          <w:sz w:val="20"/>
          <w:szCs w:val="20"/>
        </w:rPr>
        <w:t>Pluriareality</w:t>
      </w:r>
      <w:proofErr w:type="spellEnd"/>
      <w:r w:rsidRPr="0054255A">
        <w:rPr>
          <w:rFonts w:cstheme="minorHAnsi"/>
          <w:i/>
          <w:iCs/>
          <w:sz w:val="20"/>
          <w:szCs w:val="20"/>
        </w:rPr>
        <w:t>: Dialect, Variation, and Standards. </w:t>
      </w:r>
      <w:r w:rsidRPr="0054255A">
        <w:rPr>
          <w:rFonts w:cstheme="minorHAnsi"/>
          <w:sz w:val="20"/>
          <w:szCs w:val="20"/>
        </w:rPr>
        <w:t>Amsterdam: Benjamins. </w:t>
      </w:r>
    </w:p>
    <w:p w14:paraId="0BEA52A0" w14:textId="77777777" w:rsidR="00F03B47" w:rsidRDefault="00F03B47" w:rsidP="00F03B47">
      <w:pPr>
        <w:tabs>
          <w:tab w:val="left" w:pos="2060"/>
        </w:tabs>
        <w:ind w:left="397" w:hanging="397"/>
        <w:jc w:val="both"/>
        <w:rPr>
          <w:rFonts w:cstheme="minorHAnsi"/>
          <w:bCs/>
          <w:sz w:val="20"/>
          <w:szCs w:val="20"/>
        </w:rPr>
      </w:pPr>
      <w:r w:rsidRPr="0054255A">
        <w:rPr>
          <w:rFonts w:cstheme="minorHAnsi"/>
          <w:bCs/>
          <w:sz w:val="20"/>
          <w:szCs w:val="20"/>
        </w:rPr>
        <w:t xml:space="preserve">Muhr, Rudolf. 2012. Linguistic dominance and non-dominance in pluricentric languages: A typology. In R. Muhr (Ed.), </w:t>
      </w:r>
      <w:r w:rsidRPr="0054255A">
        <w:rPr>
          <w:rFonts w:cstheme="minorHAnsi"/>
          <w:bCs/>
          <w:i/>
          <w:iCs/>
          <w:sz w:val="20"/>
          <w:szCs w:val="20"/>
        </w:rPr>
        <w:t>Non-dominant varieties of pluricentric languages: Getting the picture</w:t>
      </w:r>
      <w:r w:rsidRPr="0054255A">
        <w:rPr>
          <w:rFonts w:cstheme="minorHAnsi"/>
          <w:bCs/>
          <w:sz w:val="20"/>
          <w:szCs w:val="20"/>
        </w:rPr>
        <w:t xml:space="preserve"> (pp. 23-48). Berne: Lang.</w:t>
      </w:r>
    </w:p>
    <w:p w14:paraId="3770847D" w14:textId="77777777" w:rsidR="00F03B47" w:rsidRPr="00C9576C" w:rsidRDefault="00F03B47" w:rsidP="00F03B47">
      <w:pPr>
        <w:tabs>
          <w:tab w:val="left" w:pos="2060"/>
        </w:tabs>
        <w:ind w:left="397" w:hanging="397"/>
        <w:jc w:val="both"/>
        <w:rPr>
          <w:rFonts w:cstheme="minorHAnsi"/>
          <w:bCs/>
          <w:sz w:val="20"/>
          <w:szCs w:val="20"/>
        </w:rPr>
      </w:pPr>
      <w:r w:rsidRPr="00C9576C">
        <w:rPr>
          <w:rFonts w:cstheme="minorHAnsi"/>
          <w:bCs/>
          <w:sz w:val="20"/>
          <w:szCs w:val="20"/>
        </w:rPr>
        <w:t xml:space="preserve">Nagy, Naomi. 2024. </w:t>
      </w:r>
      <w:r w:rsidRPr="00C9576C">
        <w:rPr>
          <w:rFonts w:cstheme="minorHAnsi"/>
          <w:bCs/>
          <w:i/>
          <w:iCs/>
          <w:sz w:val="20"/>
          <w:szCs w:val="20"/>
        </w:rPr>
        <w:t>Heritage Languages</w:t>
      </w:r>
      <w:r w:rsidRPr="00C9576C">
        <w:rPr>
          <w:rFonts w:cstheme="minorHAnsi"/>
          <w:bCs/>
          <w:sz w:val="20"/>
          <w:szCs w:val="20"/>
        </w:rPr>
        <w:t xml:space="preserve">. Cambridge: Cambridge University Press. </w:t>
      </w:r>
    </w:p>
    <w:p w14:paraId="72978A5F" w14:textId="77777777" w:rsidR="00F03B47" w:rsidRPr="00C9576C" w:rsidRDefault="00F03B47" w:rsidP="00F03B47">
      <w:pPr>
        <w:tabs>
          <w:tab w:val="left" w:pos="2060"/>
        </w:tabs>
        <w:ind w:left="397" w:hanging="397"/>
        <w:jc w:val="both"/>
        <w:rPr>
          <w:rFonts w:cstheme="minorHAnsi"/>
          <w:bCs/>
          <w:sz w:val="20"/>
          <w:szCs w:val="20"/>
        </w:rPr>
      </w:pPr>
      <w:r w:rsidRPr="007E4477">
        <w:rPr>
          <w:rFonts w:cstheme="minorHAnsi"/>
          <w:bCs/>
          <w:sz w:val="20"/>
          <w:szCs w:val="20"/>
          <w:lang w:val="de-DE"/>
          <w:rPrChange w:id="83" w:author="Hinrichs, Lars" w:date="2025-05-12T11:56:00Z" w16du:dateUtc="2025-05-12T16:56:00Z">
            <w:rPr>
              <w:rFonts w:cstheme="minorHAnsi"/>
              <w:bCs/>
              <w:sz w:val="20"/>
              <w:szCs w:val="20"/>
              <w:lang w:val="en-US"/>
            </w:rPr>
          </w:rPrChange>
        </w:rPr>
        <w:t xml:space="preserve">Nagy, Naomi, </w:t>
      </w:r>
      <w:proofErr w:type="spellStart"/>
      <w:r w:rsidRPr="007E4477">
        <w:rPr>
          <w:rFonts w:cstheme="minorHAnsi"/>
          <w:bCs/>
          <w:sz w:val="20"/>
          <w:szCs w:val="20"/>
          <w:lang w:val="de-DE"/>
          <w:rPrChange w:id="84" w:author="Hinrichs, Lars" w:date="2025-05-12T11:56:00Z" w16du:dateUtc="2025-05-12T16:56:00Z">
            <w:rPr>
              <w:rFonts w:cstheme="minorHAnsi"/>
              <w:bCs/>
              <w:sz w:val="20"/>
              <w:szCs w:val="20"/>
              <w:lang w:val="en-US"/>
            </w:rPr>
          </w:rPrChange>
        </w:rPr>
        <w:t>Michol</w:t>
      </w:r>
      <w:proofErr w:type="spellEnd"/>
      <w:r w:rsidRPr="007E4477">
        <w:rPr>
          <w:rFonts w:cstheme="minorHAnsi"/>
          <w:bCs/>
          <w:sz w:val="20"/>
          <w:szCs w:val="20"/>
          <w:lang w:val="de-DE"/>
          <w:rPrChange w:id="85" w:author="Hinrichs, Lars" w:date="2025-05-12T11:56:00Z" w16du:dateUtc="2025-05-12T16:56:00Z">
            <w:rPr>
              <w:rFonts w:cstheme="minorHAnsi"/>
              <w:bCs/>
              <w:sz w:val="20"/>
              <w:szCs w:val="20"/>
              <w:lang w:val="en-US"/>
            </w:rPr>
          </w:rPrChange>
        </w:rPr>
        <w:t xml:space="preserve"> F. Hoffman, James A. Walker. </w:t>
      </w:r>
      <w:r w:rsidRPr="00C9576C">
        <w:rPr>
          <w:rFonts w:cstheme="minorHAnsi"/>
          <w:bCs/>
          <w:sz w:val="20"/>
          <w:szCs w:val="20"/>
        </w:rPr>
        <w:t xml:space="preserve">2020. How do Torontonians hear ethnic identity? </w:t>
      </w:r>
      <w:r w:rsidRPr="00C9576C">
        <w:rPr>
          <w:rFonts w:cstheme="minorHAnsi"/>
          <w:bCs/>
          <w:i/>
          <w:iCs/>
          <w:sz w:val="20"/>
          <w:szCs w:val="20"/>
        </w:rPr>
        <w:t>TWPL</w:t>
      </w:r>
      <w:r w:rsidRPr="00C9576C">
        <w:rPr>
          <w:rFonts w:cstheme="minorHAnsi"/>
          <w:bCs/>
          <w:sz w:val="20"/>
          <w:szCs w:val="20"/>
        </w:rPr>
        <w:t xml:space="preserve"> 42: 1-18.</w:t>
      </w:r>
    </w:p>
    <w:p w14:paraId="3AA44BFC" w14:textId="77777777" w:rsidR="00F03B47" w:rsidRPr="0054255A" w:rsidRDefault="00F03B47" w:rsidP="00F03B47">
      <w:pPr>
        <w:ind w:left="397" w:hanging="397"/>
        <w:rPr>
          <w:rFonts w:cstheme="minorHAnsi"/>
          <w:sz w:val="20"/>
          <w:szCs w:val="20"/>
        </w:rPr>
      </w:pPr>
      <w:r w:rsidRPr="0054255A">
        <w:rPr>
          <w:rFonts w:cstheme="minorHAnsi"/>
          <w:sz w:val="20"/>
          <w:szCs w:val="20"/>
        </w:rPr>
        <w:t xml:space="preserve">Nunnally, J.C. and Bernstein, I.H. 1994. The assessment of reliability. </w:t>
      </w:r>
      <w:r w:rsidRPr="00AF2A42">
        <w:rPr>
          <w:rFonts w:cstheme="minorHAnsi"/>
          <w:i/>
          <w:iCs/>
          <w:sz w:val="20"/>
          <w:szCs w:val="20"/>
          <w:rPrChange w:id="86" w:author="Hinrichs, Lars" w:date="2025-05-02T23:02:00Z" w16du:dateUtc="2025-05-03T04:02:00Z">
            <w:rPr>
              <w:rFonts w:cstheme="minorHAnsi"/>
              <w:sz w:val="20"/>
              <w:szCs w:val="20"/>
            </w:rPr>
          </w:rPrChange>
        </w:rPr>
        <w:t>Psychometric Theory</w:t>
      </w:r>
      <w:r w:rsidRPr="0054255A">
        <w:rPr>
          <w:rFonts w:cstheme="minorHAnsi"/>
          <w:sz w:val="20"/>
          <w:szCs w:val="20"/>
        </w:rPr>
        <w:t xml:space="preserve"> 3: 248-292.</w:t>
      </w:r>
    </w:p>
    <w:p w14:paraId="4C03C48F" w14:textId="77777777" w:rsidR="00F03B47" w:rsidRPr="0054255A" w:rsidRDefault="00F03B47" w:rsidP="00F03B47">
      <w:pPr>
        <w:ind w:left="397" w:hanging="397"/>
        <w:rPr>
          <w:rFonts w:cstheme="minorHAnsi"/>
          <w:sz w:val="20"/>
          <w:szCs w:val="20"/>
          <w:lang w:val="en-US"/>
        </w:rPr>
      </w:pPr>
      <w:r w:rsidRPr="0054255A">
        <w:rPr>
          <w:rFonts w:cstheme="minorHAnsi"/>
          <w:sz w:val="20"/>
          <w:szCs w:val="20"/>
        </w:rPr>
        <w:t xml:space="preserve">Oakes, Leigh. 2021. Pluricentric linguistic justice: </w:t>
      </w:r>
      <w:r w:rsidRPr="0054255A">
        <w:rPr>
          <w:rFonts w:cstheme="minorHAnsi"/>
          <w:sz w:val="20"/>
          <w:szCs w:val="20"/>
          <w:lang w:val="en-US"/>
        </w:rPr>
        <w:t xml:space="preserve">a new ethics-based approach to pluricentricity in French and other languages. </w:t>
      </w:r>
      <w:proofErr w:type="spellStart"/>
      <w:r w:rsidRPr="0054255A">
        <w:rPr>
          <w:rFonts w:cstheme="minorHAnsi"/>
          <w:i/>
          <w:iCs/>
          <w:sz w:val="20"/>
          <w:szCs w:val="20"/>
          <w:lang w:val="en-US"/>
        </w:rPr>
        <w:t>Sociolinguistica</w:t>
      </w:r>
      <w:proofErr w:type="spellEnd"/>
      <w:r w:rsidRPr="0054255A">
        <w:rPr>
          <w:rFonts w:cstheme="minorHAnsi"/>
          <w:sz w:val="20"/>
          <w:szCs w:val="20"/>
          <w:lang w:val="en-US"/>
        </w:rPr>
        <w:t xml:space="preserve"> 35(1): 49-71.</w:t>
      </w:r>
    </w:p>
    <w:p w14:paraId="47987CC3" w14:textId="77777777" w:rsidR="00F03B47" w:rsidRDefault="00F03B47" w:rsidP="00F03B47">
      <w:pPr>
        <w:ind w:left="397" w:hanging="397"/>
        <w:rPr>
          <w:rFonts w:cstheme="minorHAnsi"/>
          <w:sz w:val="20"/>
          <w:szCs w:val="20"/>
        </w:rPr>
      </w:pPr>
      <w:r w:rsidRPr="0054255A">
        <w:rPr>
          <w:rFonts w:cstheme="minorHAnsi"/>
          <w:sz w:val="20"/>
          <w:szCs w:val="20"/>
        </w:rPr>
        <w:t xml:space="preserve">Owens, Thompson W. and Paul M. Baker. 1984. Linguistic insecurity in Winnipeg: validation of a Canadian index of linguistic insecurity. </w:t>
      </w:r>
      <w:r w:rsidRPr="0054255A">
        <w:rPr>
          <w:rFonts w:cstheme="minorHAnsi"/>
          <w:i/>
          <w:iCs/>
          <w:sz w:val="20"/>
          <w:szCs w:val="20"/>
        </w:rPr>
        <w:t>Language in Society</w:t>
      </w:r>
      <w:r w:rsidRPr="0054255A">
        <w:rPr>
          <w:rFonts w:cstheme="minorHAnsi"/>
          <w:sz w:val="20"/>
          <w:szCs w:val="20"/>
        </w:rPr>
        <w:t xml:space="preserve"> 13: 337-350</w:t>
      </w:r>
      <w:r>
        <w:rPr>
          <w:rFonts w:cstheme="minorHAnsi"/>
          <w:sz w:val="20"/>
          <w:szCs w:val="20"/>
        </w:rPr>
        <w:t>.</w:t>
      </w:r>
    </w:p>
    <w:p w14:paraId="3FF72460" w14:textId="77777777" w:rsidR="00F03B47" w:rsidRPr="000A3917" w:rsidRDefault="00F03B47" w:rsidP="00F03B47">
      <w:pPr>
        <w:ind w:left="397" w:hanging="397"/>
        <w:rPr>
          <w:rFonts w:cstheme="minorHAnsi"/>
          <w:sz w:val="20"/>
          <w:szCs w:val="20"/>
          <w:lang w:val="it-IT"/>
        </w:rPr>
      </w:pPr>
      <w:r w:rsidRPr="000A3917">
        <w:rPr>
          <w:rFonts w:cstheme="minorHAnsi"/>
          <w:sz w:val="20"/>
          <w:szCs w:val="20"/>
          <w:lang w:val="en-GB"/>
        </w:rPr>
        <w:t xml:space="preserve">Pratt, Terrence K. 1993. </w:t>
      </w:r>
      <w:r w:rsidRPr="000A3917">
        <w:rPr>
          <w:rFonts w:cstheme="minorHAnsi"/>
          <w:sz w:val="20"/>
          <w:szCs w:val="20"/>
        </w:rPr>
        <w:t xml:space="preserve">The </w:t>
      </w:r>
      <w:proofErr w:type="spellStart"/>
      <w:r w:rsidRPr="000A3917">
        <w:rPr>
          <w:rFonts w:cstheme="minorHAnsi"/>
          <w:sz w:val="20"/>
          <w:szCs w:val="20"/>
        </w:rPr>
        <w:t>hobglobin</w:t>
      </w:r>
      <w:proofErr w:type="spellEnd"/>
      <w:r w:rsidRPr="000A3917">
        <w:rPr>
          <w:rFonts w:cstheme="minorHAnsi"/>
          <w:sz w:val="20"/>
          <w:szCs w:val="20"/>
        </w:rPr>
        <w:t xml:space="preserve"> of Canadian English spelling. </w:t>
      </w:r>
      <w:r w:rsidRPr="000A3917">
        <w:rPr>
          <w:rFonts w:cstheme="minorHAnsi"/>
          <w:sz w:val="20"/>
          <w:szCs w:val="20"/>
          <w:lang w:val="it-IT"/>
        </w:rPr>
        <w:t>In S. Clarke (ed.), 45-64.</w:t>
      </w:r>
    </w:p>
    <w:p w14:paraId="073B410F" w14:textId="77777777" w:rsidR="00F03B47" w:rsidRPr="00C9576C" w:rsidRDefault="00F03B47" w:rsidP="00F03B47">
      <w:pPr>
        <w:ind w:left="397" w:hanging="397"/>
        <w:rPr>
          <w:rFonts w:cstheme="minorHAnsi"/>
          <w:sz w:val="20"/>
          <w:szCs w:val="20"/>
        </w:rPr>
      </w:pPr>
      <w:r w:rsidRPr="0054255A">
        <w:rPr>
          <w:rFonts w:cstheme="minorHAnsi"/>
          <w:sz w:val="20"/>
          <w:szCs w:val="20"/>
        </w:rPr>
        <w:t xml:space="preserve">Preston, Dennis R. &amp; Daniel Long (eds.) 1999-2002. </w:t>
      </w:r>
      <w:r w:rsidRPr="0054255A">
        <w:rPr>
          <w:rFonts w:cstheme="minorHAnsi"/>
          <w:i/>
          <w:sz w:val="20"/>
          <w:szCs w:val="20"/>
        </w:rPr>
        <w:t xml:space="preserve">Handbook of Perceptual Dialectology. Vol. 1, Vol. 2. </w:t>
      </w:r>
      <w:r w:rsidRPr="00C9576C">
        <w:rPr>
          <w:rFonts w:cstheme="minorHAnsi"/>
          <w:sz w:val="20"/>
          <w:szCs w:val="20"/>
        </w:rPr>
        <w:t>Amsterdam: Benjamins.</w:t>
      </w:r>
    </w:p>
    <w:p w14:paraId="073B892F" w14:textId="77777777" w:rsidR="00F03B47" w:rsidRPr="0054255A" w:rsidRDefault="00F03B47" w:rsidP="00F03B47">
      <w:pPr>
        <w:tabs>
          <w:tab w:val="left" w:pos="2060"/>
        </w:tabs>
        <w:ind w:left="397" w:hanging="397"/>
        <w:rPr>
          <w:rFonts w:cstheme="minorHAnsi"/>
          <w:sz w:val="20"/>
          <w:szCs w:val="20"/>
        </w:rPr>
      </w:pPr>
      <w:r w:rsidRPr="0054255A">
        <w:rPr>
          <w:rFonts w:cstheme="minorHAnsi"/>
          <w:sz w:val="20"/>
          <w:szCs w:val="20"/>
        </w:rPr>
        <w:t xml:space="preserve">Preston, Dennis. 2013. Linguistic insecurity forty years later. </w:t>
      </w:r>
      <w:r w:rsidRPr="0054255A">
        <w:rPr>
          <w:rFonts w:cstheme="minorHAnsi"/>
          <w:i/>
          <w:iCs/>
          <w:sz w:val="20"/>
          <w:szCs w:val="20"/>
        </w:rPr>
        <w:t>Journal of English Linguistics</w:t>
      </w:r>
      <w:r w:rsidRPr="0054255A">
        <w:rPr>
          <w:rFonts w:cstheme="minorHAnsi"/>
          <w:sz w:val="20"/>
          <w:szCs w:val="20"/>
        </w:rPr>
        <w:t xml:space="preserve"> 41(4), 304–331.</w:t>
      </w:r>
    </w:p>
    <w:p w14:paraId="120A9469" w14:textId="77777777" w:rsidR="00F03B47" w:rsidRPr="0054255A" w:rsidRDefault="00F03B47" w:rsidP="00F03B47">
      <w:pPr>
        <w:ind w:left="397" w:hanging="397"/>
        <w:rPr>
          <w:rFonts w:cstheme="minorHAnsi"/>
          <w:sz w:val="20"/>
          <w:szCs w:val="20"/>
          <w:lang w:val="en-US"/>
        </w:rPr>
      </w:pPr>
      <w:r w:rsidRPr="0054255A">
        <w:rPr>
          <w:rFonts w:eastAsia="Calibri" w:cstheme="minorHAnsi"/>
          <w:sz w:val="20"/>
          <w:szCs w:val="20"/>
        </w:rPr>
        <w:t xml:space="preserve">Sadlier-Brown, Emily. 2012. </w:t>
      </w:r>
      <w:r w:rsidRPr="0054255A">
        <w:rPr>
          <w:rFonts w:cstheme="minorHAnsi"/>
          <w:sz w:val="20"/>
          <w:szCs w:val="20"/>
          <w:lang w:val="en-US"/>
        </w:rPr>
        <w:t xml:space="preserve">Across the country, across the border: homogeneity and autonomy of Canadian Raising. </w:t>
      </w:r>
      <w:r w:rsidRPr="0054255A">
        <w:rPr>
          <w:rFonts w:cstheme="minorHAnsi"/>
          <w:i/>
          <w:sz w:val="20"/>
          <w:szCs w:val="20"/>
          <w:lang w:val="en-US"/>
        </w:rPr>
        <w:t>World Englishes</w:t>
      </w:r>
      <w:r w:rsidRPr="0054255A">
        <w:rPr>
          <w:rFonts w:cstheme="minorHAnsi"/>
          <w:sz w:val="20"/>
          <w:szCs w:val="20"/>
          <w:lang w:val="en-US"/>
        </w:rPr>
        <w:t xml:space="preserve"> 31(4): 534-548.</w:t>
      </w:r>
    </w:p>
    <w:p w14:paraId="3AEC4CCC" w14:textId="77777777" w:rsidR="00F03B47" w:rsidRPr="0054255A" w:rsidRDefault="00F03B47" w:rsidP="00F03B47">
      <w:pPr>
        <w:ind w:left="397" w:hanging="397"/>
        <w:rPr>
          <w:rFonts w:cstheme="minorHAnsi"/>
          <w:color w:val="000000"/>
          <w:sz w:val="20"/>
          <w:szCs w:val="20"/>
          <w:shd w:val="clear" w:color="auto" w:fill="FFFFFF"/>
        </w:rPr>
      </w:pPr>
      <w:r w:rsidRPr="0054255A">
        <w:rPr>
          <w:rFonts w:cstheme="minorHAnsi"/>
          <w:color w:val="000000"/>
          <w:sz w:val="20"/>
          <w:szCs w:val="20"/>
          <w:shd w:val="clear" w:color="auto" w:fill="FFFFFF"/>
        </w:rPr>
        <w:t xml:space="preserve">Scherr, E &amp; Ziegler A. (2023). A question of dominance: statistically approaching grammatical variation in German standard language across borders. </w:t>
      </w:r>
      <w:r w:rsidRPr="0054255A">
        <w:rPr>
          <w:rFonts w:cstheme="minorHAnsi"/>
          <w:i/>
          <w:iCs/>
          <w:color w:val="000000"/>
          <w:sz w:val="20"/>
          <w:szCs w:val="20"/>
          <w:shd w:val="clear" w:color="auto" w:fill="FFFFFF"/>
        </w:rPr>
        <w:t xml:space="preserve">Journal of Linguistic Geography </w:t>
      </w:r>
      <w:r w:rsidRPr="0054255A">
        <w:rPr>
          <w:rFonts w:cstheme="minorHAnsi"/>
          <w:color w:val="000000"/>
          <w:sz w:val="20"/>
          <w:szCs w:val="20"/>
          <w:shd w:val="clear" w:color="auto" w:fill="FFFFFF"/>
        </w:rPr>
        <w:t xml:space="preserve">11, 91–103. </w:t>
      </w:r>
    </w:p>
    <w:p w14:paraId="164B00FC" w14:textId="77777777" w:rsidR="00F03B47" w:rsidRPr="0054255A" w:rsidRDefault="00F03B47" w:rsidP="00F03B47">
      <w:pPr>
        <w:ind w:left="397" w:hanging="397"/>
        <w:rPr>
          <w:rFonts w:eastAsiaTheme="minorEastAsia" w:cstheme="minorHAnsi"/>
          <w:color w:val="000000"/>
          <w:sz w:val="20"/>
          <w:szCs w:val="20"/>
        </w:rPr>
      </w:pPr>
      <w:r w:rsidRPr="0054255A">
        <w:rPr>
          <w:rFonts w:eastAsiaTheme="minorEastAsia" w:cstheme="minorHAnsi"/>
          <w:color w:val="000000"/>
          <w:sz w:val="20"/>
          <w:szCs w:val="20"/>
        </w:rPr>
        <w:t xml:space="preserve">Schneider, Edgar W. 2022. Parameters of epicentral status. </w:t>
      </w:r>
      <w:r w:rsidRPr="0054255A">
        <w:rPr>
          <w:rFonts w:eastAsiaTheme="minorEastAsia" w:cstheme="minorHAnsi"/>
          <w:i/>
          <w:iCs/>
          <w:color w:val="000000"/>
          <w:sz w:val="20"/>
          <w:szCs w:val="20"/>
        </w:rPr>
        <w:t>World Englishes</w:t>
      </w:r>
      <w:r w:rsidRPr="0054255A">
        <w:rPr>
          <w:rFonts w:eastAsiaTheme="minorEastAsia" w:cstheme="minorHAnsi"/>
          <w:color w:val="000000"/>
          <w:sz w:val="20"/>
          <w:szCs w:val="20"/>
        </w:rPr>
        <w:t xml:space="preserve"> 41: 462–474. </w:t>
      </w:r>
    </w:p>
    <w:p w14:paraId="567172FA" w14:textId="77777777" w:rsidR="00F03B47" w:rsidRPr="00E209BD" w:rsidRDefault="00F03B47" w:rsidP="00F03B47">
      <w:pPr>
        <w:ind w:left="397" w:hanging="397"/>
        <w:rPr>
          <w:rFonts w:cstheme="minorHAnsi"/>
          <w:color w:val="000000"/>
          <w:sz w:val="20"/>
          <w:szCs w:val="20"/>
          <w:shd w:val="clear" w:color="auto" w:fill="FFFFFF"/>
          <w:lang w:val="en-US"/>
        </w:rPr>
      </w:pPr>
      <w:r w:rsidRPr="00E209BD">
        <w:rPr>
          <w:rFonts w:cstheme="minorHAnsi"/>
          <w:color w:val="000000"/>
          <w:sz w:val="20"/>
          <w:szCs w:val="20"/>
          <w:shd w:val="clear" w:color="auto" w:fill="FFFFFF"/>
          <w:lang w:val="en-US"/>
        </w:rPr>
        <w:t xml:space="preserve">Swan, Julia T. and Molly Babel. 2018. Dialect Identification Across a Nation-State Border: Perception of Dialectal Variants in Seattle, WA and Vancouver, BC. </w:t>
      </w:r>
      <w:r w:rsidRPr="00E209BD">
        <w:rPr>
          <w:rFonts w:cstheme="minorHAnsi"/>
          <w:i/>
          <w:color w:val="000000"/>
          <w:sz w:val="20"/>
          <w:szCs w:val="20"/>
          <w:shd w:val="clear" w:color="auto" w:fill="FFFFFF"/>
          <w:lang w:val="en-US"/>
        </w:rPr>
        <w:t>University of Pennsylvania Working Papers in Linguistics</w:t>
      </w:r>
      <w:r w:rsidRPr="00E209BD">
        <w:rPr>
          <w:rFonts w:cstheme="minorHAnsi"/>
          <w:color w:val="000000"/>
          <w:sz w:val="20"/>
          <w:szCs w:val="20"/>
          <w:shd w:val="clear" w:color="auto" w:fill="FFFFFF"/>
          <w:lang w:val="en-US"/>
        </w:rPr>
        <w:t xml:space="preserve"> 24(2): 147-56.</w:t>
      </w:r>
    </w:p>
    <w:p w14:paraId="5954B9D5" w14:textId="77777777" w:rsidR="00F03B47" w:rsidRPr="0054255A" w:rsidRDefault="00F03B47" w:rsidP="00F03B47">
      <w:pPr>
        <w:ind w:left="397" w:hanging="397"/>
        <w:rPr>
          <w:rFonts w:cstheme="minorHAnsi"/>
          <w:sz w:val="20"/>
          <w:szCs w:val="20"/>
        </w:rPr>
      </w:pPr>
      <w:r w:rsidRPr="0054255A">
        <w:rPr>
          <w:rFonts w:cstheme="minorHAnsi"/>
          <w:color w:val="000000"/>
          <w:sz w:val="20"/>
          <w:szCs w:val="20"/>
          <w:shd w:val="clear" w:color="auto" w:fill="FFFFFF"/>
        </w:rPr>
        <w:t xml:space="preserve">Trudgill, Peter &amp; Jean Hannah. 2017. </w:t>
      </w:r>
      <w:r w:rsidRPr="0054255A">
        <w:rPr>
          <w:rFonts w:cstheme="minorHAnsi"/>
          <w:i/>
          <w:sz w:val="20"/>
          <w:szCs w:val="20"/>
        </w:rPr>
        <w:t>International English. A Guide to Varieties of English Around the World</w:t>
      </w:r>
      <w:r w:rsidRPr="0054255A">
        <w:rPr>
          <w:rFonts w:cstheme="minorHAnsi"/>
          <w:sz w:val="20"/>
          <w:szCs w:val="20"/>
        </w:rPr>
        <w:t>. 6</w:t>
      </w:r>
      <w:r w:rsidRPr="0054255A">
        <w:rPr>
          <w:rFonts w:cstheme="minorHAnsi"/>
          <w:sz w:val="20"/>
          <w:szCs w:val="20"/>
          <w:vertAlign w:val="superscript"/>
        </w:rPr>
        <w:t>th</w:t>
      </w:r>
      <w:r w:rsidRPr="0054255A">
        <w:rPr>
          <w:rFonts w:cstheme="minorHAnsi"/>
          <w:sz w:val="20"/>
          <w:szCs w:val="20"/>
        </w:rPr>
        <w:t xml:space="preserve"> ed. Abingdon: Taylor and Francis. </w:t>
      </w:r>
    </w:p>
    <w:p w14:paraId="226A187E" w14:textId="77777777" w:rsidR="00F03B47" w:rsidRPr="0054255A" w:rsidRDefault="00F03B47" w:rsidP="00F03B47">
      <w:pPr>
        <w:ind w:left="397" w:hanging="397"/>
        <w:rPr>
          <w:rFonts w:cstheme="minorHAnsi"/>
          <w:sz w:val="20"/>
          <w:szCs w:val="20"/>
        </w:rPr>
      </w:pPr>
      <w:r w:rsidRPr="0054255A">
        <w:rPr>
          <w:rFonts w:cstheme="minorHAnsi"/>
          <w:sz w:val="20"/>
          <w:szCs w:val="20"/>
        </w:rPr>
        <w:t xml:space="preserve">Warkentyne, Henry J. 1983. Attitudes and language behavior. </w:t>
      </w:r>
      <w:r w:rsidRPr="0054255A">
        <w:rPr>
          <w:rFonts w:cstheme="minorHAnsi"/>
          <w:i/>
          <w:sz w:val="20"/>
          <w:szCs w:val="20"/>
        </w:rPr>
        <w:t xml:space="preserve">Canadian Journal of Linguistics </w:t>
      </w:r>
      <w:r w:rsidRPr="0054255A">
        <w:rPr>
          <w:rFonts w:cstheme="minorHAnsi"/>
          <w:sz w:val="20"/>
          <w:szCs w:val="20"/>
        </w:rPr>
        <w:t>28: 71-76.</w:t>
      </w:r>
    </w:p>
    <w:p w14:paraId="5B3A53C4" w14:textId="77777777" w:rsidR="00F03B47" w:rsidRPr="0054255A" w:rsidRDefault="00F03B47" w:rsidP="00F03B47">
      <w:pPr>
        <w:ind w:left="397" w:hanging="397"/>
        <w:jc w:val="both"/>
        <w:rPr>
          <w:rFonts w:cstheme="minorHAnsi"/>
          <w:noProof/>
          <w:snapToGrid w:val="0"/>
          <w:color w:val="000000"/>
          <w:sz w:val="20"/>
          <w:szCs w:val="20"/>
        </w:rPr>
      </w:pPr>
      <w:r w:rsidRPr="0054255A">
        <w:rPr>
          <w:rFonts w:cstheme="minorHAnsi"/>
          <w:noProof/>
          <w:snapToGrid w:val="0"/>
          <w:color w:val="000000"/>
          <w:sz w:val="20"/>
          <w:szCs w:val="20"/>
        </w:rPr>
        <w:t xml:space="preserve">Warkentyne, Henry J. and A. C. Brett. 1981. British and American influences on Canadian English. </w:t>
      </w:r>
      <w:r w:rsidRPr="0054255A">
        <w:rPr>
          <w:rFonts w:cstheme="minorHAnsi"/>
          <w:i/>
          <w:noProof/>
          <w:snapToGrid w:val="0"/>
          <w:color w:val="000000"/>
          <w:sz w:val="20"/>
          <w:szCs w:val="20"/>
        </w:rPr>
        <w:t>Working Papers of the Linguistic Cirlce of the University of Victoria</w:t>
      </w:r>
      <w:r w:rsidRPr="0054255A">
        <w:rPr>
          <w:rFonts w:cstheme="minorHAnsi"/>
          <w:noProof/>
          <w:snapToGrid w:val="0"/>
          <w:color w:val="000000"/>
          <w:sz w:val="20"/>
          <w:szCs w:val="20"/>
        </w:rPr>
        <w:t xml:space="preserve"> 1(2): 294-310.</w:t>
      </w:r>
    </w:p>
    <w:p w14:paraId="67AC76AB" w14:textId="77777777" w:rsidR="00003F5B" w:rsidRDefault="00003F5B" w:rsidP="00003F5B"/>
    <w:p w14:paraId="5E51709C" w14:textId="77777777" w:rsidR="00003F5B" w:rsidRPr="00003F5B" w:rsidRDefault="00003F5B" w:rsidP="00003F5B"/>
    <w:sectPr w:rsidR="00003F5B" w:rsidRPr="00003F5B" w:rsidSect="00993149">
      <w:footerReference w:type="even" r:id="rId21"/>
      <w:footerReference w:type="default" r:id="rId22"/>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Hinrichs, Lars" w:date="2025-05-14T08:10:00Z" w:initials="MOU">
    <w:p w14:paraId="73E5989C" w14:textId="77777777" w:rsidR="00806AFF" w:rsidRDefault="00806AFF" w:rsidP="00806AFF">
      <w:r>
        <w:rPr>
          <w:rStyle w:val="CommentReference"/>
        </w:rPr>
        <w:annotationRef/>
      </w:r>
      <w:r>
        <w:rPr>
          <w:color w:val="000000"/>
          <w:sz w:val="20"/>
          <w:szCs w:val="20"/>
        </w:rPr>
        <w:t>“ruled out” means that we said it was impossible - here we probably need “excluded”</w:t>
      </w:r>
    </w:p>
  </w:comment>
  <w:comment w:id="10" w:author="Hinrichs, Lars" w:date="2025-05-14T08:14:00Z" w:initials="MOU">
    <w:p w14:paraId="22B7AF1B" w14:textId="77777777" w:rsidR="00F024BB" w:rsidRDefault="00F024BB" w:rsidP="00F024BB">
      <w:r>
        <w:rPr>
          <w:rStyle w:val="CommentReference"/>
        </w:rPr>
        <w:annotationRef/>
      </w:r>
      <w:r>
        <w:rPr>
          <w:color w:val="000000"/>
          <w:sz w:val="20"/>
          <w:szCs w:val="20"/>
        </w:rPr>
        <w:t>to</w:t>
      </w:r>
    </w:p>
  </w:comment>
  <w:comment w:id="11" w:author="Hinrichs, Lars" w:date="2025-05-14T08:15:00Z" w:initials="MOU">
    <w:p w14:paraId="64533866" w14:textId="77777777" w:rsidR="003464C9" w:rsidRDefault="003464C9" w:rsidP="003464C9">
      <w:r>
        <w:rPr>
          <w:rStyle w:val="CommentReference"/>
        </w:rPr>
        <w:annotationRef/>
      </w:r>
      <w:r>
        <w:rPr>
          <w:color w:val="000000"/>
          <w:sz w:val="20"/>
          <w:szCs w:val="20"/>
        </w:rPr>
        <w:t>is</w:t>
      </w:r>
    </w:p>
  </w:comment>
  <w:comment w:id="12" w:author="Hinrichs, Lars" w:date="2025-05-14T08:17:00Z" w:initials="MOU">
    <w:p w14:paraId="64132093" w14:textId="77777777" w:rsidR="005974D6" w:rsidRDefault="005974D6" w:rsidP="005974D6">
      <w:r>
        <w:rPr>
          <w:rStyle w:val="CommentReference"/>
        </w:rPr>
        <w:annotationRef/>
      </w:r>
      <w:r>
        <w:rPr>
          <w:color w:val="000000"/>
          <w:sz w:val="20"/>
          <w:szCs w:val="20"/>
        </w:rPr>
        <w:t xml:space="preserve">Not sure that “reason” is right here. How about: </w:t>
      </w:r>
    </w:p>
    <w:p w14:paraId="0AC09142" w14:textId="77777777" w:rsidR="005974D6" w:rsidRDefault="005974D6" w:rsidP="005974D6">
      <w:r>
        <w:rPr>
          <w:color w:val="000000"/>
          <w:sz w:val="20"/>
          <w:szCs w:val="20"/>
        </w:rPr>
        <w:t>“A factor with considerably greater explanatory power is Education: as shown in Figure 4, …”</w:t>
      </w:r>
    </w:p>
  </w:comment>
  <w:comment w:id="31" w:author="Hinrichs, Lars" w:date="2025-05-14T08:24:00Z" w:initials="MOU">
    <w:p w14:paraId="2AAD7FAF" w14:textId="77777777" w:rsidR="00274013" w:rsidRDefault="00274013" w:rsidP="00274013">
      <w:r>
        <w:rPr>
          <w:rStyle w:val="CommentReference"/>
        </w:rPr>
        <w:annotationRef/>
      </w:r>
      <w:r>
        <w:rPr>
          <w:color w:val="000000"/>
          <w:sz w:val="20"/>
          <w:szCs w:val="20"/>
        </w:rPr>
        <w:t>?</w:t>
      </w:r>
    </w:p>
  </w:comment>
  <w:comment w:id="45" w:author="Hinrichs, Lars" w:date="2025-05-14T08:27:00Z" w:initials="MOU">
    <w:p w14:paraId="2007AF35" w14:textId="77777777" w:rsidR="00FC0448" w:rsidRDefault="00FC0448" w:rsidP="00FC0448">
      <w:r>
        <w:rPr>
          <w:rStyle w:val="CommentReference"/>
        </w:rPr>
        <w:annotationRef/>
      </w:r>
      <w:r>
        <w:rPr>
          <w:color w:val="000000"/>
          <w:sz w:val="20"/>
          <w:szCs w:val="20"/>
        </w:rPr>
        <w:t>Know/is or knew/was</w:t>
      </w:r>
    </w:p>
  </w:comment>
  <w:comment w:id="46" w:author="Hinrichs, Lars" w:date="2025-05-14T08:28:00Z" w:initials="MOU">
    <w:p w14:paraId="3D66824D" w14:textId="77777777" w:rsidR="0012778C" w:rsidRDefault="0012778C" w:rsidP="0012778C">
      <w:r>
        <w:rPr>
          <w:rStyle w:val="CommentReference"/>
        </w:rPr>
        <w:annotationRef/>
      </w:r>
      <w:r>
        <w:rPr>
          <w:color w:val="000000"/>
          <w:sz w:val="20"/>
          <w:szCs w:val="20"/>
        </w:rPr>
        <w:t>edit</w:t>
      </w:r>
    </w:p>
  </w:comment>
  <w:comment w:id="59" w:author="Hinrichs, Lars" w:date="2025-05-14T08:31:00Z" w:initials="MOU">
    <w:p w14:paraId="50AE08DA" w14:textId="77777777" w:rsidR="0087103C" w:rsidRDefault="0087103C" w:rsidP="0087103C">
      <w:r>
        <w:rPr>
          <w:rStyle w:val="CommentReference"/>
        </w:rPr>
        <w:annotationRef/>
      </w:r>
      <w:r>
        <w:rPr>
          <w:color w:val="000000"/>
          <w:sz w:val="20"/>
          <w:szCs w:val="20"/>
        </w:rPr>
        <w:t xml:space="preserve">You have not mentioned anything that could be called a </w:t>
      </w:r>
      <w:r>
        <w:rPr>
          <w:i/>
          <w:iCs/>
          <w:color w:val="000000"/>
          <w:sz w:val="20"/>
          <w:szCs w:val="20"/>
        </w:rPr>
        <w:t>process</w:t>
      </w:r>
      <w:r>
        <w:rPr>
          <w:color w:val="000000"/>
          <w:sz w:val="20"/>
          <w:szCs w:val="20"/>
        </w:rPr>
        <w:t xml:space="preserve"> in the previous  couple of sentences</w:t>
      </w:r>
    </w:p>
  </w:comment>
  <w:comment w:id="61" w:author="Hinrichs, Lars" w:date="2025-05-14T10:07:00Z" w:initials="MOU">
    <w:p w14:paraId="19183C08" w14:textId="77777777" w:rsidR="00A1578F" w:rsidRDefault="00A1578F" w:rsidP="00A1578F">
      <w:r>
        <w:rPr>
          <w:rStyle w:val="CommentReference"/>
        </w:rPr>
        <w:annotationRef/>
      </w:r>
      <w:r>
        <w:rPr>
          <w:color w:val="000000"/>
          <w:sz w:val="20"/>
          <w:szCs w:val="20"/>
        </w:rPr>
        <w:t>Do ppl say that? It’s not lang/var emergence?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3E5989C" w15:done="0"/>
  <w15:commentEx w15:paraId="22B7AF1B" w15:done="0"/>
  <w15:commentEx w15:paraId="64533866" w15:done="0"/>
  <w15:commentEx w15:paraId="0AC09142" w15:done="0"/>
  <w15:commentEx w15:paraId="2AAD7FAF" w15:done="0"/>
  <w15:commentEx w15:paraId="2007AF35" w15:done="0"/>
  <w15:commentEx w15:paraId="3D66824D" w15:done="0"/>
  <w15:commentEx w15:paraId="50AE08DA" w15:done="0"/>
  <w15:commentEx w15:paraId="19183C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B1CA92" w16cex:dateUtc="2025-05-14T13:10:00Z"/>
  <w16cex:commentExtensible w16cex:durableId="63682B6D" w16cex:dateUtc="2025-05-14T13:14:00Z"/>
  <w16cex:commentExtensible w16cex:durableId="16379A2A" w16cex:dateUtc="2025-05-14T13:15:00Z"/>
  <w16cex:commentExtensible w16cex:durableId="79C8C84F" w16cex:dateUtc="2025-05-14T13:17:00Z"/>
  <w16cex:commentExtensible w16cex:durableId="4673D524" w16cex:dateUtc="2025-05-14T13:24:00Z"/>
  <w16cex:commentExtensible w16cex:durableId="44CEF34B" w16cex:dateUtc="2025-05-14T13:27:00Z"/>
  <w16cex:commentExtensible w16cex:durableId="3DD84932" w16cex:dateUtc="2025-05-14T13:28:00Z"/>
  <w16cex:commentExtensible w16cex:durableId="30A89984" w16cex:dateUtc="2025-05-14T13:31:00Z"/>
  <w16cex:commentExtensible w16cex:durableId="0FE0BCBA" w16cex:dateUtc="2025-05-14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3E5989C" w16cid:durableId="65B1CA92"/>
  <w16cid:commentId w16cid:paraId="22B7AF1B" w16cid:durableId="63682B6D"/>
  <w16cid:commentId w16cid:paraId="64533866" w16cid:durableId="16379A2A"/>
  <w16cid:commentId w16cid:paraId="0AC09142" w16cid:durableId="79C8C84F"/>
  <w16cid:commentId w16cid:paraId="2AAD7FAF" w16cid:durableId="4673D524"/>
  <w16cid:commentId w16cid:paraId="2007AF35" w16cid:durableId="44CEF34B"/>
  <w16cid:commentId w16cid:paraId="3D66824D" w16cid:durableId="3DD84932"/>
  <w16cid:commentId w16cid:paraId="50AE08DA" w16cid:durableId="30A89984"/>
  <w16cid:commentId w16cid:paraId="19183C08" w16cid:durableId="0FE0BC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7876B" w14:textId="77777777" w:rsidR="00F63E39" w:rsidRDefault="00F63E39" w:rsidP="009545C5">
      <w:r>
        <w:separator/>
      </w:r>
    </w:p>
  </w:endnote>
  <w:endnote w:type="continuationSeparator" w:id="0">
    <w:p w14:paraId="178D043F" w14:textId="77777777" w:rsidR="00F63E39" w:rsidRDefault="00F63E39" w:rsidP="0095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ustomXmlInsRangeStart w:id="87" w:author="Hinrichs, Lars" w:date="2025-05-02T22:36:00Z"/>
  <w:sdt>
    <w:sdtPr>
      <w:rPr>
        <w:rStyle w:val="PageNumber"/>
      </w:rPr>
      <w:id w:val="-110672220"/>
      <w:docPartObj>
        <w:docPartGallery w:val="Page Numbers (Bottom of Page)"/>
        <w:docPartUnique/>
      </w:docPartObj>
    </w:sdtPr>
    <w:sdtContent>
      <w:customXmlInsRangeEnd w:id="87"/>
      <w:p w14:paraId="6B432951" w14:textId="10BB4E35" w:rsidR="001D7E78" w:rsidRDefault="001D7E78" w:rsidP="00101A25">
        <w:pPr>
          <w:pStyle w:val="Footer"/>
          <w:framePr w:wrap="none" w:vAnchor="text" w:hAnchor="margin" w:xAlign="right" w:y="1"/>
          <w:rPr>
            <w:ins w:id="88" w:author="Hinrichs, Lars" w:date="2025-05-02T22:36:00Z" w16du:dateUtc="2025-05-03T03:36:00Z"/>
            <w:rStyle w:val="PageNumber"/>
          </w:rPr>
        </w:pPr>
        <w:ins w:id="89" w:author="Hinrichs, Lars" w:date="2025-05-02T22:36:00Z" w16du:dateUtc="2025-05-03T03:36:00Z">
          <w:r>
            <w:rPr>
              <w:rStyle w:val="PageNumber"/>
            </w:rPr>
            <w:fldChar w:fldCharType="begin"/>
          </w:r>
          <w:r>
            <w:rPr>
              <w:rStyle w:val="PageNumber"/>
            </w:rPr>
            <w:instrText xml:space="preserve"> PAGE </w:instrText>
          </w:r>
          <w:r>
            <w:rPr>
              <w:rStyle w:val="PageNumber"/>
            </w:rPr>
            <w:fldChar w:fldCharType="end"/>
          </w:r>
        </w:ins>
      </w:p>
      <w:customXmlInsRangeStart w:id="90" w:author="Hinrichs, Lars" w:date="2025-05-02T22:36:00Z"/>
    </w:sdtContent>
  </w:sdt>
  <w:customXmlInsRangeEnd w:id="90"/>
  <w:p w14:paraId="1128F4C7" w14:textId="77777777" w:rsidR="001D7E78" w:rsidRDefault="001D7E78">
    <w:pPr>
      <w:pStyle w:val="Footer"/>
      <w:ind w:right="360"/>
      <w:pPrChange w:id="91" w:author="Hinrichs, Lars" w:date="2025-05-02T22:36:00Z" w16du:dateUtc="2025-05-03T03:36: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ustomXmlInsRangeStart w:id="92" w:author="Hinrichs, Lars" w:date="2025-05-02T22:36:00Z"/>
  <w:sdt>
    <w:sdtPr>
      <w:rPr>
        <w:rStyle w:val="PageNumber"/>
      </w:rPr>
      <w:id w:val="838746388"/>
      <w:docPartObj>
        <w:docPartGallery w:val="Page Numbers (Bottom of Page)"/>
        <w:docPartUnique/>
      </w:docPartObj>
    </w:sdtPr>
    <w:sdtContent>
      <w:customXmlInsRangeEnd w:id="92"/>
      <w:p w14:paraId="7BBEC1EA" w14:textId="10703958" w:rsidR="001D7E78" w:rsidRDefault="001D7E78" w:rsidP="00101A25">
        <w:pPr>
          <w:pStyle w:val="Footer"/>
          <w:framePr w:wrap="none" w:vAnchor="text" w:hAnchor="margin" w:xAlign="right" w:y="1"/>
          <w:rPr>
            <w:ins w:id="93" w:author="Hinrichs, Lars" w:date="2025-05-02T22:36:00Z" w16du:dateUtc="2025-05-03T03:36:00Z"/>
            <w:rStyle w:val="PageNumber"/>
          </w:rPr>
        </w:pPr>
        <w:ins w:id="94" w:author="Hinrichs, Lars" w:date="2025-05-02T22:36:00Z" w16du:dateUtc="2025-05-03T03:36:00Z">
          <w:r>
            <w:rPr>
              <w:rStyle w:val="PageNumber"/>
            </w:rPr>
            <w:fldChar w:fldCharType="begin"/>
          </w:r>
          <w:r>
            <w:rPr>
              <w:rStyle w:val="PageNumber"/>
            </w:rPr>
            <w:instrText xml:space="preserve"> PAGE </w:instrText>
          </w:r>
        </w:ins>
        <w:r>
          <w:rPr>
            <w:rStyle w:val="PageNumber"/>
          </w:rPr>
          <w:fldChar w:fldCharType="separate"/>
        </w:r>
        <w:r>
          <w:rPr>
            <w:rStyle w:val="PageNumber"/>
            <w:noProof/>
          </w:rPr>
          <w:t>6</w:t>
        </w:r>
        <w:ins w:id="95" w:author="Hinrichs, Lars" w:date="2025-05-02T22:36:00Z" w16du:dateUtc="2025-05-03T03:36:00Z">
          <w:r>
            <w:rPr>
              <w:rStyle w:val="PageNumber"/>
            </w:rPr>
            <w:fldChar w:fldCharType="end"/>
          </w:r>
        </w:ins>
      </w:p>
      <w:customXmlInsRangeStart w:id="96" w:author="Hinrichs, Lars" w:date="2025-05-02T22:36:00Z"/>
    </w:sdtContent>
  </w:sdt>
  <w:customXmlInsRangeEnd w:id="96"/>
  <w:p w14:paraId="04318B6F" w14:textId="77777777" w:rsidR="001D7E78" w:rsidRDefault="001D7E78">
    <w:pPr>
      <w:pStyle w:val="Footer"/>
      <w:ind w:right="360"/>
      <w:pPrChange w:id="97" w:author="Hinrichs, Lars" w:date="2025-05-02T22:36:00Z" w16du:dateUtc="2025-05-03T03:36: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6E6EF" w14:textId="77777777" w:rsidR="00F63E39" w:rsidRDefault="00F63E39" w:rsidP="009545C5">
      <w:r>
        <w:separator/>
      </w:r>
    </w:p>
  </w:footnote>
  <w:footnote w:type="continuationSeparator" w:id="0">
    <w:p w14:paraId="2DDDD017" w14:textId="77777777" w:rsidR="00F63E39" w:rsidRDefault="00F63E39" w:rsidP="00954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BC12F9"/>
    <w:multiLevelType w:val="hybridMultilevel"/>
    <w:tmpl w:val="2A7E7680"/>
    <w:lvl w:ilvl="0" w:tplc="C8F03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2020A"/>
    <w:multiLevelType w:val="hybridMultilevel"/>
    <w:tmpl w:val="93D26836"/>
    <w:lvl w:ilvl="0" w:tplc="8AA0C07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AF7023"/>
    <w:multiLevelType w:val="hybridMultilevel"/>
    <w:tmpl w:val="E3D0550E"/>
    <w:lvl w:ilvl="0" w:tplc="82A0C3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275BD"/>
    <w:multiLevelType w:val="hybridMultilevel"/>
    <w:tmpl w:val="986C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917D4B"/>
    <w:multiLevelType w:val="hybridMultilevel"/>
    <w:tmpl w:val="D9FE8FEC"/>
    <w:lvl w:ilvl="0" w:tplc="4F9C977A">
      <w:start w:val="4"/>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BC04995"/>
    <w:multiLevelType w:val="hybridMultilevel"/>
    <w:tmpl w:val="20305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2A527A"/>
    <w:multiLevelType w:val="multilevel"/>
    <w:tmpl w:val="76FE5054"/>
    <w:styleLink w:val="CurrentList1"/>
    <w:lvl w:ilvl="0">
      <w:start w:val="1"/>
      <w:numFmt w:val="lowerLetter"/>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789B147C"/>
    <w:multiLevelType w:val="hybridMultilevel"/>
    <w:tmpl w:val="2EA0396A"/>
    <w:lvl w:ilvl="0" w:tplc="FEFCB11A">
      <w:start w:val="1"/>
      <w:numFmt w:val="bullet"/>
      <w:lvlText w:val=""/>
      <w:lvlJc w:val="left"/>
      <w:pPr>
        <w:tabs>
          <w:tab w:val="num" w:pos="720"/>
        </w:tabs>
        <w:ind w:left="720" w:hanging="360"/>
      </w:pPr>
      <w:rPr>
        <w:rFonts w:ascii="Wingdings 2" w:hAnsi="Wingdings 2" w:hint="default"/>
      </w:rPr>
    </w:lvl>
    <w:lvl w:ilvl="1" w:tplc="C9FC7C9A" w:tentative="1">
      <w:start w:val="1"/>
      <w:numFmt w:val="bullet"/>
      <w:lvlText w:val=""/>
      <w:lvlJc w:val="left"/>
      <w:pPr>
        <w:tabs>
          <w:tab w:val="num" w:pos="1440"/>
        </w:tabs>
        <w:ind w:left="1440" w:hanging="360"/>
      </w:pPr>
      <w:rPr>
        <w:rFonts w:ascii="Wingdings 2" w:hAnsi="Wingdings 2" w:hint="default"/>
      </w:rPr>
    </w:lvl>
    <w:lvl w:ilvl="2" w:tplc="C2A853E4" w:tentative="1">
      <w:start w:val="1"/>
      <w:numFmt w:val="bullet"/>
      <w:lvlText w:val=""/>
      <w:lvlJc w:val="left"/>
      <w:pPr>
        <w:tabs>
          <w:tab w:val="num" w:pos="2160"/>
        </w:tabs>
        <w:ind w:left="2160" w:hanging="360"/>
      </w:pPr>
      <w:rPr>
        <w:rFonts w:ascii="Wingdings 2" w:hAnsi="Wingdings 2" w:hint="default"/>
      </w:rPr>
    </w:lvl>
    <w:lvl w:ilvl="3" w:tplc="E07C95DA" w:tentative="1">
      <w:start w:val="1"/>
      <w:numFmt w:val="bullet"/>
      <w:lvlText w:val=""/>
      <w:lvlJc w:val="left"/>
      <w:pPr>
        <w:tabs>
          <w:tab w:val="num" w:pos="2880"/>
        </w:tabs>
        <w:ind w:left="2880" w:hanging="360"/>
      </w:pPr>
      <w:rPr>
        <w:rFonts w:ascii="Wingdings 2" w:hAnsi="Wingdings 2" w:hint="default"/>
      </w:rPr>
    </w:lvl>
    <w:lvl w:ilvl="4" w:tplc="401857FA" w:tentative="1">
      <w:start w:val="1"/>
      <w:numFmt w:val="bullet"/>
      <w:lvlText w:val=""/>
      <w:lvlJc w:val="left"/>
      <w:pPr>
        <w:tabs>
          <w:tab w:val="num" w:pos="3600"/>
        </w:tabs>
        <w:ind w:left="3600" w:hanging="360"/>
      </w:pPr>
      <w:rPr>
        <w:rFonts w:ascii="Wingdings 2" w:hAnsi="Wingdings 2" w:hint="default"/>
      </w:rPr>
    </w:lvl>
    <w:lvl w:ilvl="5" w:tplc="88AE02B4" w:tentative="1">
      <w:start w:val="1"/>
      <w:numFmt w:val="bullet"/>
      <w:lvlText w:val=""/>
      <w:lvlJc w:val="left"/>
      <w:pPr>
        <w:tabs>
          <w:tab w:val="num" w:pos="4320"/>
        </w:tabs>
        <w:ind w:left="4320" w:hanging="360"/>
      </w:pPr>
      <w:rPr>
        <w:rFonts w:ascii="Wingdings 2" w:hAnsi="Wingdings 2" w:hint="default"/>
      </w:rPr>
    </w:lvl>
    <w:lvl w:ilvl="6" w:tplc="FD2E8086" w:tentative="1">
      <w:start w:val="1"/>
      <w:numFmt w:val="bullet"/>
      <w:lvlText w:val=""/>
      <w:lvlJc w:val="left"/>
      <w:pPr>
        <w:tabs>
          <w:tab w:val="num" w:pos="5040"/>
        </w:tabs>
        <w:ind w:left="5040" w:hanging="360"/>
      </w:pPr>
      <w:rPr>
        <w:rFonts w:ascii="Wingdings 2" w:hAnsi="Wingdings 2" w:hint="default"/>
      </w:rPr>
    </w:lvl>
    <w:lvl w:ilvl="7" w:tplc="2E724C84" w:tentative="1">
      <w:start w:val="1"/>
      <w:numFmt w:val="bullet"/>
      <w:lvlText w:val=""/>
      <w:lvlJc w:val="left"/>
      <w:pPr>
        <w:tabs>
          <w:tab w:val="num" w:pos="5760"/>
        </w:tabs>
        <w:ind w:left="5760" w:hanging="360"/>
      </w:pPr>
      <w:rPr>
        <w:rFonts w:ascii="Wingdings 2" w:hAnsi="Wingdings 2" w:hint="default"/>
      </w:rPr>
    </w:lvl>
    <w:lvl w:ilvl="8" w:tplc="DF5A3260" w:tentative="1">
      <w:start w:val="1"/>
      <w:numFmt w:val="bullet"/>
      <w:lvlText w:val=""/>
      <w:lvlJc w:val="left"/>
      <w:pPr>
        <w:tabs>
          <w:tab w:val="num" w:pos="6480"/>
        </w:tabs>
        <w:ind w:left="6480" w:hanging="360"/>
      </w:pPr>
      <w:rPr>
        <w:rFonts w:ascii="Wingdings 2" w:hAnsi="Wingdings 2" w:hint="default"/>
      </w:rPr>
    </w:lvl>
  </w:abstractNum>
  <w:num w:numId="1" w16cid:durableId="1803376400">
    <w:abstractNumId w:val="3"/>
  </w:num>
  <w:num w:numId="2" w16cid:durableId="1945720413">
    <w:abstractNumId w:val="7"/>
  </w:num>
  <w:num w:numId="3" w16cid:durableId="1965115771">
    <w:abstractNumId w:val="1"/>
  </w:num>
  <w:num w:numId="4" w16cid:durableId="1891304899">
    <w:abstractNumId w:val="4"/>
  </w:num>
  <w:num w:numId="5" w16cid:durableId="1732069979">
    <w:abstractNumId w:val="6"/>
  </w:num>
  <w:num w:numId="6" w16cid:durableId="380833724">
    <w:abstractNumId w:val="2"/>
  </w:num>
  <w:num w:numId="7" w16cid:durableId="1448697581">
    <w:abstractNumId w:val="0"/>
  </w:num>
  <w:num w:numId="8" w16cid:durableId="80296620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inrichs, Lars">
    <w15:presenceInfo w15:providerId="AD" w15:userId="S::txe@mail.utexas.edu::0986c9a5-0ceb-45de-afa3-21e1674a0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72"/>
    <w:rsid w:val="000026A7"/>
    <w:rsid w:val="00003F5B"/>
    <w:rsid w:val="00012A4F"/>
    <w:rsid w:val="00034230"/>
    <w:rsid w:val="0004570E"/>
    <w:rsid w:val="000535E0"/>
    <w:rsid w:val="000814B1"/>
    <w:rsid w:val="0008744C"/>
    <w:rsid w:val="000A675F"/>
    <w:rsid w:val="000C2743"/>
    <w:rsid w:val="000C2FAE"/>
    <w:rsid w:val="000E061B"/>
    <w:rsid w:val="000F2408"/>
    <w:rsid w:val="000F24B4"/>
    <w:rsid w:val="000F6BB4"/>
    <w:rsid w:val="001102D6"/>
    <w:rsid w:val="00121B0F"/>
    <w:rsid w:val="0012612A"/>
    <w:rsid w:val="0012778C"/>
    <w:rsid w:val="00135108"/>
    <w:rsid w:val="00151278"/>
    <w:rsid w:val="001570BB"/>
    <w:rsid w:val="00170027"/>
    <w:rsid w:val="00175F9B"/>
    <w:rsid w:val="0017604A"/>
    <w:rsid w:val="001805BF"/>
    <w:rsid w:val="00181AFC"/>
    <w:rsid w:val="00187F21"/>
    <w:rsid w:val="00193F39"/>
    <w:rsid w:val="00194773"/>
    <w:rsid w:val="001A2AB6"/>
    <w:rsid w:val="001A5B68"/>
    <w:rsid w:val="001A5BBD"/>
    <w:rsid w:val="001B3518"/>
    <w:rsid w:val="001B6783"/>
    <w:rsid w:val="001C08AE"/>
    <w:rsid w:val="001C2A6B"/>
    <w:rsid w:val="001C5A0E"/>
    <w:rsid w:val="001D0F8D"/>
    <w:rsid w:val="001D7E78"/>
    <w:rsid w:val="001E7D74"/>
    <w:rsid w:val="00207DED"/>
    <w:rsid w:val="002204DB"/>
    <w:rsid w:val="00237E60"/>
    <w:rsid w:val="00241F2D"/>
    <w:rsid w:val="00247206"/>
    <w:rsid w:val="00263CD3"/>
    <w:rsid w:val="00267BFC"/>
    <w:rsid w:val="00274013"/>
    <w:rsid w:val="00274C32"/>
    <w:rsid w:val="00297234"/>
    <w:rsid w:val="002A00F8"/>
    <w:rsid w:val="002B4726"/>
    <w:rsid w:val="002B7F89"/>
    <w:rsid w:val="002C3E13"/>
    <w:rsid w:val="002C60E0"/>
    <w:rsid w:val="002C60FA"/>
    <w:rsid w:val="002D1238"/>
    <w:rsid w:val="002D382D"/>
    <w:rsid w:val="002D77BB"/>
    <w:rsid w:val="002D7AE4"/>
    <w:rsid w:val="002E1E95"/>
    <w:rsid w:val="002E484D"/>
    <w:rsid w:val="002E4ADE"/>
    <w:rsid w:val="002E5CAF"/>
    <w:rsid w:val="002E73DE"/>
    <w:rsid w:val="003004E7"/>
    <w:rsid w:val="003034F2"/>
    <w:rsid w:val="003042FA"/>
    <w:rsid w:val="00311E10"/>
    <w:rsid w:val="00316617"/>
    <w:rsid w:val="00325371"/>
    <w:rsid w:val="0033034E"/>
    <w:rsid w:val="00332B64"/>
    <w:rsid w:val="0034371B"/>
    <w:rsid w:val="003464C9"/>
    <w:rsid w:val="00350BE6"/>
    <w:rsid w:val="00353571"/>
    <w:rsid w:val="00356986"/>
    <w:rsid w:val="00356A5D"/>
    <w:rsid w:val="00360016"/>
    <w:rsid w:val="003856A6"/>
    <w:rsid w:val="00394725"/>
    <w:rsid w:val="00397322"/>
    <w:rsid w:val="003C5CA6"/>
    <w:rsid w:val="003D25E3"/>
    <w:rsid w:val="003E57A8"/>
    <w:rsid w:val="003E6831"/>
    <w:rsid w:val="003F7E4E"/>
    <w:rsid w:val="00401011"/>
    <w:rsid w:val="0040746C"/>
    <w:rsid w:val="00425911"/>
    <w:rsid w:val="004376B7"/>
    <w:rsid w:val="0044478D"/>
    <w:rsid w:val="00447213"/>
    <w:rsid w:val="004632CA"/>
    <w:rsid w:val="0046759F"/>
    <w:rsid w:val="00475954"/>
    <w:rsid w:val="00487A1A"/>
    <w:rsid w:val="00487A6F"/>
    <w:rsid w:val="00490C7C"/>
    <w:rsid w:val="004A1788"/>
    <w:rsid w:val="004B393E"/>
    <w:rsid w:val="004C034C"/>
    <w:rsid w:val="004C09F8"/>
    <w:rsid w:val="004C0D73"/>
    <w:rsid w:val="004D0886"/>
    <w:rsid w:val="00510C22"/>
    <w:rsid w:val="005310D2"/>
    <w:rsid w:val="005314DA"/>
    <w:rsid w:val="0053393E"/>
    <w:rsid w:val="00535FE0"/>
    <w:rsid w:val="005443F8"/>
    <w:rsid w:val="00552275"/>
    <w:rsid w:val="00567DA0"/>
    <w:rsid w:val="00573472"/>
    <w:rsid w:val="00593BCA"/>
    <w:rsid w:val="00595190"/>
    <w:rsid w:val="005974D6"/>
    <w:rsid w:val="005A16B2"/>
    <w:rsid w:val="005A363D"/>
    <w:rsid w:val="005B1F31"/>
    <w:rsid w:val="005B64A1"/>
    <w:rsid w:val="005E6CC6"/>
    <w:rsid w:val="005F0839"/>
    <w:rsid w:val="00606B14"/>
    <w:rsid w:val="00606E23"/>
    <w:rsid w:val="0061309F"/>
    <w:rsid w:val="00622D3E"/>
    <w:rsid w:val="00627587"/>
    <w:rsid w:val="00627FC9"/>
    <w:rsid w:val="00631352"/>
    <w:rsid w:val="006331DB"/>
    <w:rsid w:val="006339EE"/>
    <w:rsid w:val="006475C1"/>
    <w:rsid w:val="0066172E"/>
    <w:rsid w:val="0066709A"/>
    <w:rsid w:val="006856A8"/>
    <w:rsid w:val="00691936"/>
    <w:rsid w:val="00697475"/>
    <w:rsid w:val="006A3FDA"/>
    <w:rsid w:val="006B4AEB"/>
    <w:rsid w:val="006C1614"/>
    <w:rsid w:val="006C4A68"/>
    <w:rsid w:val="006D00F7"/>
    <w:rsid w:val="006F0C18"/>
    <w:rsid w:val="006F2C59"/>
    <w:rsid w:val="007040D9"/>
    <w:rsid w:val="0071178F"/>
    <w:rsid w:val="00715A47"/>
    <w:rsid w:val="00721B55"/>
    <w:rsid w:val="00752568"/>
    <w:rsid w:val="00756075"/>
    <w:rsid w:val="007663BB"/>
    <w:rsid w:val="00767287"/>
    <w:rsid w:val="007817E7"/>
    <w:rsid w:val="00785124"/>
    <w:rsid w:val="007C3E4E"/>
    <w:rsid w:val="007D4A28"/>
    <w:rsid w:val="007E16C4"/>
    <w:rsid w:val="007E4477"/>
    <w:rsid w:val="00806AFF"/>
    <w:rsid w:val="00817D12"/>
    <w:rsid w:val="00820698"/>
    <w:rsid w:val="00847C2F"/>
    <w:rsid w:val="00854B7A"/>
    <w:rsid w:val="0087103C"/>
    <w:rsid w:val="00876A6B"/>
    <w:rsid w:val="00884B59"/>
    <w:rsid w:val="008B64E5"/>
    <w:rsid w:val="008C3B00"/>
    <w:rsid w:val="008C52E3"/>
    <w:rsid w:val="008E5D35"/>
    <w:rsid w:val="008F23FD"/>
    <w:rsid w:val="008F783E"/>
    <w:rsid w:val="009059E3"/>
    <w:rsid w:val="009063EA"/>
    <w:rsid w:val="00912DEB"/>
    <w:rsid w:val="009135BA"/>
    <w:rsid w:val="00916461"/>
    <w:rsid w:val="00924B7D"/>
    <w:rsid w:val="0093182A"/>
    <w:rsid w:val="00940005"/>
    <w:rsid w:val="00947EA3"/>
    <w:rsid w:val="009545C5"/>
    <w:rsid w:val="0095584D"/>
    <w:rsid w:val="0096165C"/>
    <w:rsid w:val="00961DA6"/>
    <w:rsid w:val="00966223"/>
    <w:rsid w:val="009916D4"/>
    <w:rsid w:val="00993149"/>
    <w:rsid w:val="0099415E"/>
    <w:rsid w:val="00996A0B"/>
    <w:rsid w:val="009A0B27"/>
    <w:rsid w:val="009B5172"/>
    <w:rsid w:val="009B5B33"/>
    <w:rsid w:val="009B7D2F"/>
    <w:rsid w:val="009C4AEB"/>
    <w:rsid w:val="009D218E"/>
    <w:rsid w:val="009D42B5"/>
    <w:rsid w:val="009D79C3"/>
    <w:rsid w:val="009E0AA2"/>
    <w:rsid w:val="009E5C21"/>
    <w:rsid w:val="009F244E"/>
    <w:rsid w:val="00A0597F"/>
    <w:rsid w:val="00A07287"/>
    <w:rsid w:val="00A1578F"/>
    <w:rsid w:val="00A3775E"/>
    <w:rsid w:val="00A50E5F"/>
    <w:rsid w:val="00A615F5"/>
    <w:rsid w:val="00A74BE3"/>
    <w:rsid w:val="00A76135"/>
    <w:rsid w:val="00AB1CC2"/>
    <w:rsid w:val="00AB463A"/>
    <w:rsid w:val="00AC46E8"/>
    <w:rsid w:val="00AC72FC"/>
    <w:rsid w:val="00AD3159"/>
    <w:rsid w:val="00AD5728"/>
    <w:rsid w:val="00AD7F73"/>
    <w:rsid w:val="00AF2A42"/>
    <w:rsid w:val="00AF7834"/>
    <w:rsid w:val="00B016AE"/>
    <w:rsid w:val="00B058CC"/>
    <w:rsid w:val="00B067A5"/>
    <w:rsid w:val="00B07192"/>
    <w:rsid w:val="00B137AF"/>
    <w:rsid w:val="00B32FE2"/>
    <w:rsid w:val="00B35EEA"/>
    <w:rsid w:val="00B4710C"/>
    <w:rsid w:val="00B5093A"/>
    <w:rsid w:val="00B576E3"/>
    <w:rsid w:val="00B63BD9"/>
    <w:rsid w:val="00B770DF"/>
    <w:rsid w:val="00B770F2"/>
    <w:rsid w:val="00B87057"/>
    <w:rsid w:val="00BB2FD5"/>
    <w:rsid w:val="00BB49EE"/>
    <w:rsid w:val="00BD03C4"/>
    <w:rsid w:val="00BD2BEC"/>
    <w:rsid w:val="00BD7CF8"/>
    <w:rsid w:val="00BE17EF"/>
    <w:rsid w:val="00BE319D"/>
    <w:rsid w:val="00BE504D"/>
    <w:rsid w:val="00BF5380"/>
    <w:rsid w:val="00BF5B8E"/>
    <w:rsid w:val="00C00E64"/>
    <w:rsid w:val="00C05680"/>
    <w:rsid w:val="00C06F0C"/>
    <w:rsid w:val="00C10E68"/>
    <w:rsid w:val="00C36EE7"/>
    <w:rsid w:val="00C60F8B"/>
    <w:rsid w:val="00C647C9"/>
    <w:rsid w:val="00C91C9B"/>
    <w:rsid w:val="00CB087C"/>
    <w:rsid w:val="00CB2303"/>
    <w:rsid w:val="00CB2FAB"/>
    <w:rsid w:val="00CB75E5"/>
    <w:rsid w:val="00CC797D"/>
    <w:rsid w:val="00CD401E"/>
    <w:rsid w:val="00CD42C3"/>
    <w:rsid w:val="00CD6446"/>
    <w:rsid w:val="00CE714F"/>
    <w:rsid w:val="00CF2873"/>
    <w:rsid w:val="00D208BE"/>
    <w:rsid w:val="00D308F0"/>
    <w:rsid w:val="00D3345B"/>
    <w:rsid w:val="00D45684"/>
    <w:rsid w:val="00D51D78"/>
    <w:rsid w:val="00D5442A"/>
    <w:rsid w:val="00D55E68"/>
    <w:rsid w:val="00D67028"/>
    <w:rsid w:val="00D70710"/>
    <w:rsid w:val="00D73A5E"/>
    <w:rsid w:val="00D74B61"/>
    <w:rsid w:val="00D777C0"/>
    <w:rsid w:val="00D83FB2"/>
    <w:rsid w:val="00D904E1"/>
    <w:rsid w:val="00D95E8A"/>
    <w:rsid w:val="00DB7A4F"/>
    <w:rsid w:val="00DD397E"/>
    <w:rsid w:val="00DD511A"/>
    <w:rsid w:val="00DE037B"/>
    <w:rsid w:val="00DF3F5F"/>
    <w:rsid w:val="00DF72AD"/>
    <w:rsid w:val="00DF7880"/>
    <w:rsid w:val="00E0548B"/>
    <w:rsid w:val="00E07119"/>
    <w:rsid w:val="00E13D2D"/>
    <w:rsid w:val="00E36027"/>
    <w:rsid w:val="00E5176F"/>
    <w:rsid w:val="00E5197B"/>
    <w:rsid w:val="00E625FE"/>
    <w:rsid w:val="00E630F3"/>
    <w:rsid w:val="00E671CB"/>
    <w:rsid w:val="00E67604"/>
    <w:rsid w:val="00E72360"/>
    <w:rsid w:val="00E913BF"/>
    <w:rsid w:val="00EB26D9"/>
    <w:rsid w:val="00EB392A"/>
    <w:rsid w:val="00EC50BF"/>
    <w:rsid w:val="00ED2333"/>
    <w:rsid w:val="00ED364F"/>
    <w:rsid w:val="00EF226F"/>
    <w:rsid w:val="00F024BB"/>
    <w:rsid w:val="00F03B47"/>
    <w:rsid w:val="00F03BDA"/>
    <w:rsid w:val="00F12E3D"/>
    <w:rsid w:val="00F15354"/>
    <w:rsid w:val="00F20959"/>
    <w:rsid w:val="00F25D15"/>
    <w:rsid w:val="00F42D9D"/>
    <w:rsid w:val="00F43C78"/>
    <w:rsid w:val="00F51982"/>
    <w:rsid w:val="00F62179"/>
    <w:rsid w:val="00F63E39"/>
    <w:rsid w:val="00F7223B"/>
    <w:rsid w:val="00F841DF"/>
    <w:rsid w:val="00F90F3B"/>
    <w:rsid w:val="00F93FFA"/>
    <w:rsid w:val="00F95C42"/>
    <w:rsid w:val="00FA14B3"/>
    <w:rsid w:val="00FA291F"/>
    <w:rsid w:val="00FB2DC2"/>
    <w:rsid w:val="00FB3E92"/>
    <w:rsid w:val="00FB43AF"/>
    <w:rsid w:val="00FB522C"/>
    <w:rsid w:val="00FB5BAC"/>
    <w:rsid w:val="00FB626E"/>
    <w:rsid w:val="00FC0448"/>
    <w:rsid w:val="00FD2F1C"/>
    <w:rsid w:val="00FD7B26"/>
    <w:rsid w:val="00FE72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E342"/>
  <w15:chartTrackingRefBased/>
  <w15:docId w15:val="{790CE84A-21A0-8943-ADD9-5251F951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181AFC"/>
    <w:pP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AFC"/>
    <w:rPr>
      <w:b/>
      <w:bCs/>
      <w:sz w:val="28"/>
      <w:szCs w:val="28"/>
    </w:rPr>
  </w:style>
  <w:style w:type="paragraph" w:styleId="FootnoteText">
    <w:name w:val="footnote text"/>
    <w:basedOn w:val="Normal"/>
    <w:link w:val="FootnoteTextChar"/>
    <w:uiPriority w:val="99"/>
    <w:semiHidden/>
    <w:unhideWhenUsed/>
    <w:rsid w:val="009545C5"/>
    <w:rPr>
      <w:sz w:val="20"/>
      <w:szCs w:val="20"/>
    </w:rPr>
  </w:style>
  <w:style w:type="character" w:customStyle="1" w:styleId="FootnoteTextChar">
    <w:name w:val="Footnote Text Char"/>
    <w:basedOn w:val="DefaultParagraphFont"/>
    <w:link w:val="FootnoteText"/>
    <w:uiPriority w:val="99"/>
    <w:semiHidden/>
    <w:rsid w:val="009545C5"/>
    <w:rPr>
      <w:sz w:val="20"/>
      <w:szCs w:val="20"/>
    </w:rPr>
  </w:style>
  <w:style w:type="character" w:styleId="FootnoteReference">
    <w:name w:val="footnote reference"/>
    <w:basedOn w:val="DefaultParagraphFont"/>
    <w:uiPriority w:val="99"/>
    <w:semiHidden/>
    <w:unhideWhenUsed/>
    <w:rsid w:val="009545C5"/>
    <w:rPr>
      <w:vertAlign w:val="superscript"/>
    </w:rPr>
  </w:style>
  <w:style w:type="table" w:styleId="TableGrid">
    <w:name w:val="Table Grid"/>
    <w:basedOn w:val="TableNormal"/>
    <w:uiPriority w:val="39"/>
    <w:rsid w:val="00F03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23B"/>
    <w:pPr>
      <w:ind w:left="720"/>
      <w:contextualSpacing/>
    </w:pPr>
  </w:style>
  <w:style w:type="numbering" w:customStyle="1" w:styleId="CurrentList1">
    <w:name w:val="Current List1"/>
    <w:uiPriority w:val="99"/>
    <w:rsid w:val="001D0F8D"/>
    <w:pPr>
      <w:numPr>
        <w:numId w:val="5"/>
      </w:numPr>
    </w:pPr>
  </w:style>
  <w:style w:type="paragraph" w:customStyle="1" w:styleId="p1">
    <w:name w:val="p1"/>
    <w:basedOn w:val="Normal"/>
    <w:rsid w:val="00CE714F"/>
    <w:rPr>
      <w:rFonts w:ascii="Helvetica" w:eastAsia="Times New Roman" w:hAnsi="Helvetica" w:cs="Times New Roman"/>
      <w:color w:val="474747"/>
      <w:kern w:val="0"/>
      <w:sz w:val="16"/>
      <w:szCs w:val="16"/>
      <w14:ligatures w14:val="none"/>
    </w:rPr>
  </w:style>
  <w:style w:type="character" w:styleId="Hyperlink">
    <w:name w:val="Hyperlink"/>
    <w:basedOn w:val="DefaultParagraphFont"/>
    <w:uiPriority w:val="99"/>
    <w:unhideWhenUsed/>
    <w:rsid w:val="001C08AE"/>
    <w:rPr>
      <w:color w:val="0563C1" w:themeColor="hyperlink"/>
      <w:u w:val="single"/>
    </w:rPr>
  </w:style>
  <w:style w:type="character" w:styleId="UnresolvedMention">
    <w:name w:val="Unresolved Mention"/>
    <w:basedOn w:val="DefaultParagraphFont"/>
    <w:uiPriority w:val="99"/>
    <w:semiHidden/>
    <w:unhideWhenUsed/>
    <w:rsid w:val="001C08AE"/>
    <w:rPr>
      <w:color w:val="605E5C"/>
      <w:shd w:val="clear" w:color="auto" w:fill="E1DFDD"/>
    </w:rPr>
  </w:style>
  <w:style w:type="paragraph" w:styleId="Revision">
    <w:name w:val="Revision"/>
    <w:hidden/>
    <w:uiPriority w:val="99"/>
    <w:semiHidden/>
    <w:rsid w:val="00A07287"/>
  </w:style>
  <w:style w:type="character" w:styleId="CommentReference">
    <w:name w:val="annotation reference"/>
    <w:basedOn w:val="DefaultParagraphFont"/>
    <w:uiPriority w:val="99"/>
    <w:semiHidden/>
    <w:unhideWhenUsed/>
    <w:rsid w:val="00FD2F1C"/>
    <w:rPr>
      <w:sz w:val="16"/>
      <w:szCs w:val="16"/>
    </w:rPr>
  </w:style>
  <w:style w:type="paragraph" w:styleId="CommentText">
    <w:name w:val="annotation text"/>
    <w:basedOn w:val="Normal"/>
    <w:link w:val="CommentTextChar"/>
    <w:uiPriority w:val="99"/>
    <w:semiHidden/>
    <w:unhideWhenUsed/>
    <w:rsid w:val="00FD2F1C"/>
    <w:rPr>
      <w:sz w:val="20"/>
      <w:szCs w:val="20"/>
    </w:rPr>
  </w:style>
  <w:style w:type="character" w:customStyle="1" w:styleId="CommentTextChar">
    <w:name w:val="Comment Text Char"/>
    <w:basedOn w:val="DefaultParagraphFont"/>
    <w:link w:val="CommentText"/>
    <w:uiPriority w:val="99"/>
    <w:semiHidden/>
    <w:rsid w:val="00FD2F1C"/>
    <w:rPr>
      <w:sz w:val="20"/>
      <w:szCs w:val="20"/>
    </w:rPr>
  </w:style>
  <w:style w:type="paragraph" w:styleId="CommentSubject">
    <w:name w:val="annotation subject"/>
    <w:basedOn w:val="CommentText"/>
    <w:next w:val="CommentText"/>
    <w:link w:val="CommentSubjectChar"/>
    <w:uiPriority w:val="99"/>
    <w:semiHidden/>
    <w:unhideWhenUsed/>
    <w:rsid w:val="00FD2F1C"/>
    <w:rPr>
      <w:b/>
      <w:bCs/>
    </w:rPr>
  </w:style>
  <w:style w:type="character" w:customStyle="1" w:styleId="CommentSubjectChar">
    <w:name w:val="Comment Subject Char"/>
    <w:basedOn w:val="CommentTextChar"/>
    <w:link w:val="CommentSubject"/>
    <w:uiPriority w:val="99"/>
    <w:semiHidden/>
    <w:rsid w:val="00FD2F1C"/>
    <w:rPr>
      <w:b/>
      <w:bCs/>
      <w:sz w:val="20"/>
      <w:szCs w:val="20"/>
    </w:rPr>
  </w:style>
  <w:style w:type="paragraph" w:styleId="Footer">
    <w:name w:val="footer"/>
    <w:basedOn w:val="Normal"/>
    <w:link w:val="FooterChar"/>
    <w:uiPriority w:val="99"/>
    <w:unhideWhenUsed/>
    <w:rsid w:val="001D7E78"/>
    <w:pPr>
      <w:tabs>
        <w:tab w:val="center" w:pos="4680"/>
        <w:tab w:val="right" w:pos="9360"/>
      </w:tabs>
    </w:pPr>
  </w:style>
  <w:style w:type="character" w:customStyle="1" w:styleId="FooterChar">
    <w:name w:val="Footer Char"/>
    <w:basedOn w:val="DefaultParagraphFont"/>
    <w:link w:val="Footer"/>
    <w:uiPriority w:val="99"/>
    <w:rsid w:val="001D7E78"/>
  </w:style>
  <w:style w:type="character" w:styleId="PageNumber">
    <w:name w:val="page number"/>
    <w:basedOn w:val="DefaultParagraphFont"/>
    <w:uiPriority w:val="99"/>
    <w:semiHidden/>
    <w:unhideWhenUsed/>
    <w:rsid w:val="001D7E78"/>
  </w:style>
  <w:style w:type="paragraph" w:styleId="Caption">
    <w:name w:val="caption"/>
    <w:basedOn w:val="Normal"/>
    <w:next w:val="Normal"/>
    <w:uiPriority w:val="35"/>
    <w:semiHidden/>
    <w:unhideWhenUsed/>
    <w:qFormat/>
    <w:rsid w:val="006F2C5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86463">
      <w:bodyDiv w:val="1"/>
      <w:marLeft w:val="0"/>
      <w:marRight w:val="0"/>
      <w:marTop w:val="0"/>
      <w:marBottom w:val="0"/>
      <w:divBdr>
        <w:top w:val="none" w:sz="0" w:space="0" w:color="auto"/>
        <w:left w:val="none" w:sz="0" w:space="0" w:color="auto"/>
        <w:bottom w:val="none" w:sz="0" w:space="0" w:color="auto"/>
        <w:right w:val="none" w:sz="0" w:space="0" w:color="auto"/>
      </w:divBdr>
      <w:divsChild>
        <w:div w:id="1823816350">
          <w:marLeft w:val="288"/>
          <w:marRight w:val="0"/>
          <w:marTop w:val="240"/>
          <w:marBottom w:val="0"/>
          <w:divBdr>
            <w:top w:val="none" w:sz="0" w:space="0" w:color="auto"/>
            <w:left w:val="none" w:sz="0" w:space="0" w:color="auto"/>
            <w:bottom w:val="none" w:sz="0" w:space="0" w:color="auto"/>
            <w:right w:val="none" w:sz="0" w:space="0" w:color="auto"/>
          </w:divBdr>
        </w:div>
        <w:div w:id="2093697885">
          <w:marLeft w:val="288"/>
          <w:marRight w:val="0"/>
          <w:marTop w:val="240"/>
          <w:marBottom w:val="0"/>
          <w:divBdr>
            <w:top w:val="none" w:sz="0" w:space="0" w:color="auto"/>
            <w:left w:val="none" w:sz="0" w:space="0" w:color="auto"/>
            <w:bottom w:val="none" w:sz="0" w:space="0" w:color="auto"/>
            <w:right w:val="none" w:sz="0" w:space="0" w:color="auto"/>
          </w:divBdr>
        </w:div>
        <w:div w:id="942808229">
          <w:marLeft w:val="288"/>
          <w:marRight w:val="0"/>
          <w:marTop w:val="240"/>
          <w:marBottom w:val="0"/>
          <w:divBdr>
            <w:top w:val="none" w:sz="0" w:space="0" w:color="auto"/>
            <w:left w:val="none" w:sz="0" w:space="0" w:color="auto"/>
            <w:bottom w:val="none" w:sz="0" w:space="0" w:color="auto"/>
            <w:right w:val="none" w:sz="0" w:space="0" w:color="auto"/>
          </w:divBdr>
        </w:div>
        <w:div w:id="1124424506">
          <w:marLeft w:val="288"/>
          <w:marRight w:val="0"/>
          <w:marTop w:val="240"/>
          <w:marBottom w:val="0"/>
          <w:divBdr>
            <w:top w:val="none" w:sz="0" w:space="0" w:color="auto"/>
            <w:left w:val="none" w:sz="0" w:space="0" w:color="auto"/>
            <w:bottom w:val="none" w:sz="0" w:space="0" w:color="auto"/>
            <w:right w:val="none" w:sz="0" w:space="0" w:color="auto"/>
          </w:divBdr>
        </w:div>
        <w:div w:id="1843935947">
          <w:marLeft w:val="288"/>
          <w:marRight w:val="0"/>
          <w:marTop w:val="240"/>
          <w:marBottom w:val="0"/>
          <w:divBdr>
            <w:top w:val="none" w:sz="0" w:space="0" w:color="auto"/>
            <w:left w:val="none" w:sz="0" w:space="0" w:color="auto"/>
            <w:bottom w:val="none" w:sz="0" w:space="0" w:color="auto"/>
            <w:right w:val="none" w:sz="0" w:space="0" w:color="auto"/>
          </w:divBdr>
        </w:div>
      </w:divsChild>
    </w:div>
    <w:div w:id="99877529">
      <w:bodyDiv w:val="1"/>
      <w:marLeft w:val="0"/>
      <w:marRight w:val="0"/>
      <w:marTop w:val="0"/>
      <w:marBottom w:val="0"/>
      <w:divBdr>
        <w:top w:val="none" w:sz="0" w:space="0" w:color="auto"/>
        <w:left w:val="none" w:sz="0" w:space="0" w:color="auto"/>
        <w:bottom w:val="none" w:sz="0" w:space="0" w:color="auto"/>
        <w:right w:val="none" w:sz="0" w:space="0" w:color="auto"/>
      </w:divBdr>
    </w:div>
    <w:div w:id="157578659">
      <w:bodyDiv w:val="1"/>
      <w:marLeft w:val="0"/>
      <w:marRight w:val="0"/>
      <w:marTop w:val="0"/>
      <w:marBottom w:val="0"/>
      <w:divBdr>
        <w:top w:val="none" w:sz="0" w:space="0" w:color="auto"/>
        <w:left w:val="none" w:sz="0" w:space="0" w:color="auto"/>
        <w:bottom w:val="none" w:sz="0" w:space="0" w:color="auto"/>
        <w:right w:val="none" w:sz="0" w:space="0" w:color="auto"/>
      </w:divBdr>
    </w:div>
    <w:div w:id="177543193">
      <w:bodyDiv w:val="1"/>
      <w:marLeft w:val="0"/>
      <w:marRight w:val="0"/>
      <w:marTop w:val="0"/>
      <w:marBottom w:val="0"/>
      <w:divBdr>
        <w:top w:val="none" w:sz="0" w:space="0" w:color="auto"/>
        <w:left w:val="none" w:sz="0" w:space="0" w:color="auto"/>
        <w:bottom w:val="none" w:sz="0" w:space="0" w:color="auto"/>
        <w:right w:val="none" w:sz="0" w:space="0" w:color="auto"/>
      </w:divBdr>
      <w:divsChild>
        <w:div w:id="2023051096">
          <w:marLeft w:val="288"/>
          <w:marRight w:val="0"/>
          <w:marTop w:val="240"/>
          <w:marBottom w:val="0"/>
          <w:divBdr>
            <w:top w:val="none" w:sz="0" w:space="0" w:color="auto"/>
            <w:left w:val="none" w:sz="0" w:space="0" w:color="auto"/>
            <w:bottom w:val="none" w:sz="0" w:space="0" w:color="auto"/>
            <w:right w:val="none" w:sz="0" w:space="0" w:color="auto"/>
          </w:divBdr>
        </w:div>
      </w:divsChild>
    </w:div>
    <w:div w:id="367529988">
      <w:bodyDiv w:val="1"/>
      <w:marLeft w:val="0"/>
      <w:marRight w:val="0"/>
      <w:marTop w:val="0"/>
      <w:marBottom w:val="0"/>
      <w:divBdr>
        <w:top w:val="none" w:sz="0" w:space="0" w:color="auto"/>
        <w:left w:val="none" w:sz="0" w:space="0" w:color="auto"/>
        <w:bottom w:val="none" w:sz="0" w:space="0" w:color="auto"/>
        <w:right w:val="none" w:sz="0" w:space="0" w:color="auto"/>
      </w:divBdr>
    </w:div>
    <w:div w:id="583144404">
      <w:bodyDiv w:val="1"/>
      <w:marLeft w:val="0"/>
      <w:marRight w:val="0"/>
      <w:marTop w:val="0"/>
      <w:marBottom w:val="0"/>
      <w:divBdr>
        <w:top w:val="none" w:sz="0" w:space="0" w:color="auto"/>
        <w:left w:val="none" w:sz="0" w:space="0" w:color="auto"/>
        <w:bottom w:val="none" w:sz="0" w:space="0" w:color="auto"/>
        <w:right w:val="none" w:sz="0" w:space="0" w:color="auto"/>
      </w:divBdr>
    </w:div>
    <w:div w:id="715853372">
      <w:bodyDiv w:val="1"/>
      <w:marLeft w:val="0"/>
      <w:marRight w:val="0"/>
      <w:marTop w:val="0"/>
      <w:marBottom w:val="0"/>
      <w:divBdr>
        <w:top w:val="none" w:sz="0" w:space="0" w:color="auto"/>
        <w:left w:val="none" w:sz="0" w:space="0" w:color="auto"/>
        <w:bottom w:val="none" w:sz="0" w:space="0" w:color="auto"/>
        <w:right w:val="none" w:sz="0" w:space="0" w:color="auto"/>
      </w:divBdr>
    </w:div>
    <w:div w:id="800617590">
      <w:bodyDiv w:val="1"/>
      <w:marLeft w:val="0"/>
      <w:marRight w:val="0"/>
      <w:marTop w:val="0"/>
      <w:marBottom w:val="0"/>
      <w:divBdr>
        <w:top w:val="none" w:sz="0" w:space="0" w:color="auto"/>
        <w:left w:val="none" w:sz="0" w:space="0" w:color="auto"/>
        <w:bottom w:val="none" w:sz="0" w:space="0" w:color="auto"/>
        <w:right w:val="none" w:sz="0" w:space="0" w:color="auto"/>
      </w:divBdr>
    </w:div>
    <w:div w:id="804935948">
      <w:bodyDiv w:val="1"/>
      <w:marLeft w:val="0"/>
      <w:marRight w:val="0"/>
      <w:marTop w:val="0"/>
      <w:marBottom w:val="0"/>
      <w:divBdr>
        <w:top w:val="none" w:sz="0" w:space="0" w:color="auto"/>
        <w:left w:val="none" w:sz="0" w:space="0" w:color="auto"/>
        <w:bottom w:val="none" w:sz="0" w:space="0" w:color="auto"/>
        <w:right w:val="none" w:sz="0" w:space="0" w:color="auto"/>
      </w:divBdr>
    </w:div>
    <w:div w:id="890849614">
      <w:bodyDiv w:val="1"/>
      <w:marLeft w:val="0"/>
      <w:marRight w:val="0"/>
      <w:marTop w:val="0"/>
      <w:marBottom w:val="0"/>
      <w:divBdr>
        <w:top w:val="none" w:sz="0" w:space="0" w:color="auto"/>
        <w:left w:val="none" w:sz="0" w:space="0" w:color="auto"/>
        <w:bottom w:val="none" w:sz="0" w:space="0" w:color="auto"/>
        <w:right w:val="none" w:sz="0" w:space="0" w:color="auto"/>
      </w:divBdr>
    </w:div>
    <w:div w:id="914164239">
      <w:bodyDiv w:val="1"/>
      <w:marLeft w:val="0"/>
      <w:marRight w:val="0"/>
      <w:marTop w:val="0"/>
      <w:marBottom w:val="0"/>
      <w:divBdr>
        <w:top w:val="none" w:sz="0" w:space="0" w:color="auto"/>
        <w:left w:val="none" w:sz="0" w:space="0" w:color="auto"/>
        <w:bottom w:val="none" w:sz="0" w:space="0" w:color="auto"/>
        <w:right w:val="none" w:sz="0" w:space="0" w:color="auto"/>
      </w:divBdr>
    </w:div>
    <w:div w:id="1017468804">
      <w:bodyDiv w:val="1"/>
      <w:marLeft w:val="0"/>
      <w:marRight w:val="0"/>
      <w:marTop w:val="0"/>
      <w:marBottom w:val="0"/>
      <w:divBdr>
        <w:top w:val="none" w:sz="0" w:space="0" w:color="auto"/>
        <w:left w:val="none" w:sz="0" w:space="0" w:color="auto"/>
        <w:bottom w:val="none" w:sz="0" w:space="0" w:color="auto"/>
        <w:right w:val="none" w:sz="0" w:space="0" w:color="auto"/>
      </w:divBdr>
    </w:div>
    <w:div w:id="1120338314">
      <w:bodyDiv w:val="1"/>
      <w:marLeft w:val="0"/>
      <w:marRight w:val="0"/>
      <w:marTop w:val="0"/>
      <w:marBottom w:val="0"/>
      <w:divBdr>
        <w:top w:val="none" w:sz="0" w:space="0" w:color="auto"/>
        <w:left w:val="none" w:sz="0" w:space="0" w:color="auto"/>
        <w:bottom w:val="none" w:sz="0" w:space="0" w:color="auto"/>
        <w:right w:val="none" w:sz="0" w:space="0" w:color="auto"/>
      </w:divBdr>
    </w:div>
    <w:div w:id="1132789991">
      <w:bodyDiv w:val="1"/>
      <w:marLeft w:val="0"/>
      <w:marRight w:val="0"/>
      <w:marTop w:val="0"/>
      <w:marBottom w:val="0"/>
      <w:divBdr>
        <w:top w:val="none" w:sz="0" w:space="0" w:color="auto"/>
        <w:left w:val="none" w:sz="0" w:space="0" w:color="auto"/>
        <w:bottom w:val="none" w:sz="0" w:space="0" w:color="auto"/>
        <w:right w:val="none" w:sz="0" w:space="0" w:color="auto"/>
      </w:divBdr>
    </w:div>
    <w:div w:id="1248030832">
      <w:bodyDiv w:val="1"/>
      <w:marLeft w:val="0"/>
      <w:marRight w:val="0"/>
      <w:marTop w:val="0"/>
      <w:marBottom w:val="0"/>
      <w:divBdr>
        <w:top w:val="none" w:sz="0" w:space="0" w:color="auto"/>
        <w:left w:val="none" w:sz="0" w:space="0" w:color="auto"/>
        <w:bottom w:val="none" w:sz="0" w:space="0" w:color="auto"/>
        <w:right w:val="none" w:sz="0" w:space="0" w:color="auto"/>
      </w:divBdr>
    </w:div>
    <w:div w:id="1441028404">
      <w:bodyDiv w:val="1"/>
      <w:marLeft w:val="0"/>
      <w:marRight w:val="0"/>
      <w:marTop w:val="0"/>
      <w:marBottom w:val="0"/>
      <w:divBdr>
        <w:top w:val="none" w:sz="0" w:space="0" w:color="auto"/>
        <w:left w:val="none" w:sz="0" w:space="0" w:color="auto"/>
        <w:bottom w:val="none" w:sz="0" w:space="0" w:color="auto"/>
        <w:right w:val="none" w:sz="0" w:space="0" w:color="auto"/>
      </w:divBdr>
    </w:div>
    <w:div w:id="1442990792">
      <w:bodyDiv w:val="1"/>
      <w:marLeft w:val="0"/>
      <w:marRight w:val="0"/>
      <w:marTop w:val="0"/>
      <w:marBottom w:val="0"/>
      <w:divBdr>
        <w:top w:val="none" w:sz="0" w:space="0" w:color="auto"/>
        <w:left w:val="none" w:sz="0" w:space="0" w:color="auto"/>
        <w:bottom w:val="none" w:sz="0" w:space="0" w:color="auto"/>
        <w:right w:val="none" w:sz="0" w:space="0" w:color="auto"/>
      </w:divBdr>
    </w:div>
    <w:div w:id="1506213902">
      <w:bodyDiv w:val="1"/>
      <w:marLeft w:val="0"/>
      <w:marRight w:val="0"/>
      <w:marTop w:val="0"/>
      <w:marBottom w:val="0"/>
      <w:divBdr>
        <w:top w:val="none" w:sz="0" w:space="0" w:color="auto"/>
        <w:left w:val="none" w:sz="0" w:space="0" w:color="auto"/>
        <w:bottom w:val="none" w:sz="0" w:space="0" w:color="auto"/>
        <w:right w:val="none" w:sz="0" w:space="0" w:color="auto"/>
      </w:divBdr>
    </w:div>
    <w:div w:id="1594896053">
      <w:bodyDiv w:val="1"/>
      <w:marLeft w:val="0"/>
      <w:marRight w:val="0"/>
      <w:marTop w:val="0"/>
      <w:marBottom w:val="0"/>
      <w:divBdr>
        <w:top w:val="none" w:sz="0" w:space="0" w:color="auto"/>
        <w:left w:val="none" w:sz="0" w:space="0" w:color="auto"/>
        <w:bottom w:val="none" w:sz="0" w:space="0" w:color="auto"/>
        <w:right w:val="none" w:sz="0" w:space="0" w:color="auto"/>
      </w:divBdr>
    </w:div>
    <w:div w:id="1624726372">
      <w:bodyDiv w:val="1"/>
      <w:marLeft w:val="0"/>
      <w:marRight w:val="0"/>
      <w:marTop w:val="0"/>
      <w:marBottom w:val="0"/>
      <w:divBdr>
        <w:top w:val="none" w:sz="0" w:space="0" w:color="auto"/>
        <w:left w:val="none" w:sz="0" w:space="0" w:color="auto"/>
        <w:bottom w:val="none" w:sz="0" w:space="0" w:color="auto"/>
        <w:right w:val="none" w:sz="0" w:space="0" w:color="auto"/>
      </w:divBdr>
    </w:div>
    <w:div w:id="209488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austria-forum.org/web-books/en/osterreichdeutsch00de2019isds"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www.canadianenglishdictionary.ca"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3683</Words>
  <Characters>20995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Hinrichs, Lars</cp:lastModifiedBy>
  <cp:revision>42</cp:revision>
  <dcterms:created xsi:type="dcterms:W3CDTF">2025-05-14T13:02:00Z</dcterms:created>
  <dcterms:modified xsi:type="dcterms:W3CDTF">2025-05-14T15:11:00Z</dcterms:modified>
</cp:coreProperties>
</file>